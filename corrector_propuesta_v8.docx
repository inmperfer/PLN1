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7C" w:rsidRDefault="00290BEA" w:rsidP="00031D6D">
      <w:pPr>
        <w:pStyle w:val="Ttulo1"/>
      </w:pPr>
      <w:r>
        <w:t xml:space="preserve">PASO 1: </w:t>
      </w:r>
      <w:r w:rsidR="00501F9E">
        <w:t>Con</w:t>
      </w:r>
      <w:r w:rsidR="00031D6D">
        <w:t>s</w:t>
      </w:r>
      <w:r w:rsidR="00501F9E">
        <w:t xml:space="preserve">trucción de </w:t>
      </w:r>
      <w:r w:rsidR="00501F9E" w:rsidRPr="00290BEA">
        <w:rPr>
          <w:b/>
          <w:u w:val="single"/>
        </w:rPr>
        <w:t>WORD</w:t>
      </w:r>
      <w:r w:rsidR="00031D6D" w:rsidRPr="00290BEA">
        <w:rPr>
          <w:b/>
          <w:u w:val="single"/>
        </w:rPr>
        <w:t>S</w:t>
      </w:r>
      <w:r w:rsidR="004359BC">
        <w:t xml:space="preserve"> (para español)</w:t>
      </w:r>
    </w:p>
    <w:p w:rsidR="00E73846" w:rsidRPr="00E73846" w:rsidRDefault="00E73846" w:rsidP="00E73846"/>
    <w:p w:rsidR="006D6799" w:rsidRPr="008C3B1E" w:rsidRDefault="006D6799" w:rsidP="00031D6D">
      <w:pPr>
        <w:pStyle w:val="Prrafodelista"/>
        <w:numPr>
          <w:ilvl w:val="0"/>
          <w:numId w:val="1"/>
        </w:numPr>
        <w:rPr>
          <w:highlight w:val="green"/>
          <w:rPrChange w:id="0" w:author="Inmaculada Perea Fernández" w:date="2017-03-05T15:01:00Z">
            <w:rPr/>
          </w:rPrChange>
        </w:rPr>
      </w:pPr>
      <w:r w:rsidRPr="008C3B1E">
        <w:rPr>
          <w:highlight w:val="green"/>
          <w:rPrChange w:id="1" w:author="Inmaculada Perea Fernández" w:date="2017-03-05T15:01:00Z">
            <w:rPr/>
          </w:rPrChange>
        </w:rPr>
        <w:t>Modificar el código para construir WORDS a partir de varios ficheros</w:t>
      </w:r>
    </w:p>
    <w:p w:rsidR="006D6799" w:rsidRDefault="006D6799" w:rsidP="006D6799">
      <w:pPr>
        <w:pStyle w:val="Prrafodelista"/>
      </w:pPr>
    </w:p>
    <w:p w:rsidR="00065A9E" w:rsidRPr="008C3B1E" w:rsidRDefault="006D6799" w:rsidP="00031D6D">
      <w:pPr>
        <w:pStyle w:val="Prrafodelista"/>
        <w:numPr>
          <w:ilvl w:val="0"/>
          <w:numId w:val="1"/>
        </w:numPr>
        <w:rPr>
          <w:highlight w:val="green"/>
          <w:rPrChange w:id="2" w:author="Inmaculada Perea Fernández" w:date="2017-03-05T15:01:00Z">
            <w:rPr/>
          </w:rPrChange>
        </w:rPr>
      </w:pPr>
      <w:r w:rsidRPr="008C3B1E">
        <w:rPr>
          <w:highlight w:val="green"/>
          <w:rPrChange w:id="3" w:author="Inmaculada Perea Fernández" w:date="2017-03-05T15:01:00Z">
            <w:rPr/>
          </w:rPrChange>
        </w:rPr>
        <w:t>Entrenar con ficheros de diccionarios españoles</w:t>
      </w:r>
    </w:p>
    <w:p w:rsidR="00065A9E" w:rsidRDefault="00065A9E" w:rsidP="00065A9E">
      <w:pPr>
        <w:pStyle w:val="Prrafodelista"/>
      </w:pPr>
    </w:p>
    <w:p w:rsidR="00065A9E" w:rsidRDefault="00065A9E" w:rsidP="00065A9E">
      <w:pPr>
        <w:pStyle w:val="Prrafodelista"/>
        <w:numPr>
          <w:ilvl w:val="0"/>
          <w:numId w:val="3"/>
        </w:numPr>
      </w:pPr>
      <w:r>
        <w:t>P</w:t>
      </w:r>
      <w:r w:rsidR="006D6799">
        <w:t>ara estos ficheros se asume que la palabra es correcta,</w:t>
      </w:r>
      <w:r w:rsidR="00E73846">
        <w:t xml:space="preserve"> y por tanto</w:t>
      </w:r>
      <w:r w:rsidR="006D6799">
        <w:t xml:space="preserve"> no se comprueba su existencia en la RAE.</w:t>
      </w:r>
    </w:p>
    <w:p w:rsidR="00065A9E" w:rsidRDefault="00065A9E" w:rsidP="00065A9E">
      <w:pPr>
        <w:pStyle w:val="Prrafodelista"/>
        <w:ind w:left="1068"/>
      </w:pPr>
    </w:p>
    <w:p w:rsidR="00031D6D" w:rsidRDefault="006D6799" w:rsidP="00065A9E">
      <w:pPr>
        <w:pStyle w:val="Prrafodelista"/>
        <w:numPr>
          <w:ilvl w:val="0"/>
          <w:numId w:val="3"/>
        </w:numPr>
        <w:rPr>
          <w:ins w:id="4" w:author="Inmaculada Perea Fernández" w:date="2017-03-05T12:14:00Z"/>
        </w:rPr>
      </w:pPr>
      <w:r>
        <w:t>A</w:t>
      </w:r>
      <w:r w:rsidR="00031D6D">
        <w:t xml:space="preserve">lgunos </w:t>
      </w:r>
      <w:r>
        <w:t xml:space="preserve">diccionarios españoles para entrenar </w:t>
      </w:r>
      <w:r w:rsidR="00031D6D">
        <w:t>aquí:</w:t>
      </w:r>
    </w:p>
    <w:p w:rsidR="003033A9" w:rsidRDefault="003033A9">
      <w:pPr>
        <w:pStyle w:val="Prrafodelista"/>
        <w:rPr>
          <w:ins w:id="5" w:author="Inmaculada Perea Fernández" w:date="2017-03-05T12:14:00Z"/>
        </w:rPr>
        <w:pPrChange w:id="6" w:author="Inmaculada Perea Fernández" w:date="2017-03-05T12:14:00Z">
          <w:pPr>
            <w:pStyle w:val="Prrafodelista"/>
            <w:numPr>
              <w:numId w:val="3"/>
            </w:numPr>
            <w:ind w:left="1068" w:hanging="360"/>
          </w:pPr>
        </w:pPrChange>
      </w:pPr>
    </w:p>
    <w:p w:rsidR="003033A9" w:rsidRDefault="00F322D6">
      <w:pPr>
        <w:pStyle w:val="Prrafodelista"/>
        <w:numPr>
          <w:ilvl w:val="1"/>
          <w:numId w:val="3"/>
        </w:numPr>
        <w:rPr>
          <w:ins w:id="7" w:author="Inmaculada Perea Fernández" w:date="2017-03-05T12:16:00Z"/>
        </w:rPr>
        <w:pPrChange w:id="8" w:author="Inmaculada Perea Fernández" w:date="2017-03-05T12:15:00Z">
          <w:pPr>
            <w:pStyle w:val="Prrafodelista"/>
            <w:numPr>
              <w:numId w:val="3"/>
            </w:numPr>
            <w:ind w:left="1068" w:hanging="360"/>
          </w:pPr>
        </w:pPrChange>
      </w:pPr>
      <w:ins w:id="9" w:author="Inmaculada Perea Fernández" w:date="2017-03-05T12:16:00Z">
        <w:r>
          <w:fldChar w:fldCharType="begin"/>
        </w:r>
        <w:r>
          <w:instrText xml:space="preserve"> HYPERLINK "</w:instrText>
        </w:r>
      </w:ins>
      <w:ins w:id="10" w:author="Inmaculada Perea Fernández" w:date="2017-03-05T12:14:00Z">
        <w:r w:rsidRPr="003033A9">
          <w:instrText>http://pocketcm.com/phorum/read.php?14,1597</w:instrText>
        </w:r>
      </w:ins>
      <w:ins w:id="11" w:author="Inmaculada Perea Fernández" w:date="2017-03-05T12:16:00Z">
        <w:r>
          <w:instrText xml:space="preserve">" </w:instrText>
        </w:r>
        <w:r>
          <w:fldChar w:fldCharType="separate"/>
        </w:r>
      </w:ins>
      <w:ins w:id="12" w:author="Inmaculada Perea Fernández" w:date="2017-03-05T12:14:00Z">
        <w:r w:rsidRPr="002641D6">
          <w:rPr>
            <w:rStyle w:val="Hipervnculo"/>
          </w:rPr>
          <w:t>http://pocketcm.com/phorum/read.php?14,1597</w:t>
        </w:r>
      </w:ins>
      <w:ins w:id="13" w:author="Inmaculada Perea Fernández" w:date="2017-03-05T12:16:00Z">
        <w:r>
          <w:fldChar w:fldCharType="end"/>
        </w:r>
      </w:ins>
    </w:p>
    <w:p w:rsidR="00F322D6" w:rsidRDefault="00F322D6">
      <w:pPr>
        <w:pStyle w:val="Prrafodelista"/>
        <w:numPr>
          <w:ilvl w:val="1"/>
          <w:numId w:val="3"/>
        </w:numPr>
        <w:rPr>
          <w:ins w:id="14" w:author="Inmaculada Perea Fernández" w:date="2017-03-05T12:23:00Z"/>
        </w:rPr>
        <w:pPrChange w:id="15" w:author="Inmaculada Perea Fernández" w:date="2017-03-05T12:16:00Z">
          <w:pPr>
            <w:pStyle w:val="Prrafodelista"/>
            <w:numPr>
              <w:numId w:val="3"/>
            </w:numPr>
            <w:ind w:left="1068" w:hanging="360"/>
          </w:pPr>
        </w:pPrChange>
      </w:pPr>
      <w:ins w:id="16" w:author="Inmaculada Perea Fernández" w:date="2017-03-05T12:23:00Z">
        <w:r>
          <w:fldChar w:fldCharType="begin"/>
        </w:r>
        <w:r>
          <w:instrText xml:space="preserve"> HYPERLINK "</w:instrText>
        </w:r>
      </w:ins>
      <w:ins w:id="17" w:author="Inmaculada Perea Fernández" w:date="2017-03-05T12:16:00Z">
        <w:r w:rsidRPr="00F322D6">
          <w:instrText>http://giusseppe.net/blog/archivo/2015/10/29/diccionario-de-la-rae-en-modo-texto-plano/</w:instrText>
        </w:r>
      </w:ins>
      <w:ins w:id="18" w:author="Inmaculada Perea Fernández" w:date="2017-03-05T12:23:00Z">
        <w:r>
          <w:instrText xml:space="preserve">" </w:instrText>
        </w:r>
        <w:r>
          <w:fldChar w:fldCharType="separate"/>
        </w:r>
      </w:ins>
      <w:ins w:id="19" w:author="Inmaculada Perea Fernández" w:date="2017-03-05T12:16:00Z">
        <w:r w:rsidRPr="002641D6">
          <w:rPr>
            <w:rStyle w:val="Hipervnculo"/>
          </w:rPr>
          <w:t>http://giusseppe.net/blog/archivo/2015/10/29/diccionario-de-la-rae-en-modo-texto-plano/</w:t>
        </w:r>
      </w:ins>
      <w:ins w:id="20" w:author="Inmaculada Perea Fernández" w:date="2017-03-05T12:23:00Z">
        <w:r>
          <w:fldChar w:fldCharType="end"/>
        </w:r>
      </w:ins>
    </w:p>
    <w:p w:rsidR="00F322D6" w:rsidRDefault="00F322D6">
      <w:pPr>
        <w:pStyle w:val="Prrafodelista"/>
        <w:numPr>
          <w:ilvl w:val="1"/>
          <w:numId w:val="3"/>
        </w:numPr>
        <w:rPr>
          <w:ins w:id="21" w:author="Inmaculada Perea Fernández" w:date="2017-03-05T12:23:00Z"/>
        </w:rPr>
        <w:pPrChange w:id="22" w:author="Inmaculada Perea Fernández" w:date="2017-03-05T12:16:00Z">
          <w:pPr>
            <w:pStyle w:val="Prrafodelista"/>
            <w:numPr>
              <w:numId w:val="3"/>
            </w:numPr>
            <w:ind w:left="1068" w:hanging="360"/>
          </w:pPr>
        </w:pPrChange>
      </w:pPr>
      <w:ins w:id="23" w:author="Inmaculada Perea Fernández" w:date="2017-03-05T12:23:00Z">
        <w:r>
          <w:fldChar w:fldCharType="begin"/>
        </w:r>
        <w:r>
          <w:instrText xml:space="preserve"> HYPERLINK "</w:instrText>
        </w:r>
        <w:r w:rsidRPr="00F322D6">
          <w:instrText>https://raw.githubusercontent.com/javierarce/palabras/master/listado-general.txt</w:instrText>
        </w:r>
        <w:r>
          <w:instrText xml:space="preserve">" </w:instrText>
        </w:r>
        <w:r>
          <w:fldChar w:fldCharType="separate"/>
        </w:r>
        <w:r w:rsidRPr="002641D6">
          <w:rPr>
            <w:rStyle w:val="Hipervnculo"/>
          </w:rPr>
          <w:t>https://raw.githubusercontent.com/javierarce/palabras/master/listado-general.txt</w:t>
        </w:r>
        <w:r>
          <w:fldChar w:fldCharType="end"/>
        </w:r>
      </w:ins>
    </w:p>
    <w:p w:rsidR="00F322D6" w:rsidRDefault="00F322D6">
      <w:pPr>
        <w:pStyle w:val="Prrafodelista"/>
        <w:numPr>
          <w:ilvl w:val="1"/>
          <w:numId w:val="3"/>
        </w:numPr>
        <w:pPrChange w:id="24" w:author="Inmaculada Perea Fernández" w:date="2017-03-05T12:16:00Z">
          <w:pPr>
            <w:pStyle w:val="Prrafodelista"/>
            <w:numPr>
              <w:numId w:val="3"/>
            </w:numPr>
            <w:ind w:left="1068" w:hanging="360"/>
          </w:pPr>
        </w:pPrChange>
      </w:pPr>
    </w:p>
    <w:p w:rsidR="00031D6D" w:rsidRPr="0025452A" w:rsidRDefault="00131827" w:rsidP="00E73846">
      <w:pPr>
        <w:pStyle w:val="Prrafodelista"/>
        <w:numPr>
          <w:ilvl w:val="1"/>
          <w:numId w:val="3"/>
        </w:numPr>
        <w:spacing w:after="0" w:line="240" w:lineRule="auto"/>
        <w:rPr>
          <w:strike/>
          <w:lang w:val="en-US"/>
          <w:rPrChange w:id="25" w:author="Inmaculada Perea Fernández" w:date="2017-03-05T10:40:00Z">
            <w:rPr>
              <w:lang w:val="en-US"/>
            </w:rPr>
          </w:rPrChange>
        </w:rPr>
      </w:pPr>
      <w:r w:rsidRPr="0025452A">
        <w:rPr>
          <w:strike/>
          <w:rPrChange w:id="26" w:author="Inmaculada Perea Fernández" w:date="2017-03-05T10:40:00Z">
            <w:rPr>
              <w:rStyle w:val="Hipervnculo"/>
              <w:lang w:val="en-US"/>
            </w:rPr>
          </w:rPrChange>
        </w:rPr>
        <w:fldChar w:fldCharType="begin"/>
      </w:r>
      <w:r w:rsidRPr="0025452A">
        <w:rPr>
          <w:strike/>
          <w:lang w:val="en-US"/>
          <w:rPrChange w:id="27" w:author="Inmaculada Perea Fernández" w:date="2017-03-05T10:40:00Z">
            <w:rPr>
              <w:lang w:val="en-US"/>
            </w:rPr>
          </w:rPrChange>
        </w:rPr>
        <w:instrText xml:space="preserve"> HYPERLINK "ftp://ftp.gnu.org/gnu/aspell/dict/0index.html" </w:instrText>
      </w:r>
      <w:r w:rsidRPr="0025452A">
        <w:rPr>
          <w:strike/>
          <w:rPrChange w:id="28" w:author="Inmaculada Perea Fernández" w:date="2017-03-05T10:40:00Z">
            <w:rPr>
              <w:rStyle w:val="Hipervnculo"/>
              <w:lang w:val="en-US"/>
            </w:rPr>
          </w:rPrChange>
        </w:rPr>
        <w:fldChar w:fldCharType="separate"/>
      </w:r>
      <w:r w:rsidR="00031D6D" w:rsidRPr="0025452A">
        <w:rPr>
          <w:rStyle w:val="Hipervnculo"/>
          <w:strike/>
          <w:lang w:val="en-US"/>
          <w:rPrChange w:id="29" w:author="Inmaculada Perea Fernández" w:date="2017-03-05T10:40:00Z">
            <w:rPr>
              <w:rStyle w:val="Hipervnculo"/>
              <w:lang w:val="en-US"/>
            </w:rPr>
          </w:rPrChange>
        </w:rPr>
        <w:t>ftp://ftp.gnu.org/gnu/aspell/dict/0index.html</w:t>
      </w:r>
      <w:r w:rsidRPr="0025452A">
        <w:rPr>
          <w:rStyle w:val="Hipervnculo"/>
          <w:strike/>
          <w:lang w:val="en-US"/>
          <w:rPrChange w:id="30" w:author="Inmaculada Perea Fernández" w:date="2017-03-05T10:40:00Z">
            <w:rPr>
              <w:rStyle w:val="Hipervnculo"/>
              <w:lang w:val="en-US"/>
            </w:rPr>
          </w:rPrChange>
        </w:rPr>
        <w:fldChar w:fldCharType="end"/>
      </w:r>
    </w:p>
    <w:p w:rsidR="00031D6D" w:rsidRPr="00E73846" w:rsidRDefault="00C72BCC" w:rsidP="00E73846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>
        <w:fldChar w:fldCharType="begin"/>
      </w:r>
      <w:r w:rsidRPr="009F1D93">
        <w:rPr>
          <w:lang w:val="en-US"/>
          <w:rPrChange w:id="31" w:author="Inmaculada Perea Fernández" w:date="2017-03-06T21:15:00Z">
            <w:rPr/>
          </w:rPrChange>
        </w:rPr>
        <w:instrText xml:space="preserve"> HYPERLINK "https://www.cs.hmc.edu/~geoff/ispell-dictionaries.html" </w:instrText>
      </w:r>
      <w:r>
        <w:fldChar w:fldCharType="separate"/>
      </w:r>
      <w:r w:rsidR="00031D6D" w:rsidRPr="00E73846">
        <w:rPr>
          <w:rStyle w:val="Hipervnculo"/>
          <w:lang w:val="en-US"/>
        </w:rPr>
        <w:t>https://www.cs.hmc.edu/~geoff/ispell-dictionaries.html</w:t>
      </w:r>
      <w:r>
        <w:rPr>
          <w:rStyle w:val="Hipervnculo"/>
          <w:lang w:val="en-US"/>
        </w:rPr>
        <w:fldChar w:fldCharType="end"/>
      </w:r>
    </w:p>
    <w:p w:rsidR="00031D6D" w:rsidRPr="003033A9" w:rsidRDefault="00C72BCC" w:rsidP="00E73846">
      <w:pPr>
        <w:pStyle w:val="Prrafodelista"/>
        <w:numPr>
          <w:ilvl w:val="1"/>
          <w:numId w:val="3"/>
        </w:numPr>
        <w:spacing w:after="0" w:line="240" w:lineRule="auto"/>
        <w:rPr>
          <w:ins w:id="32" w:author="Inmaculada Perea Fernández" w:date="2017-03-05T12:15:00Z"/>
          <w:rStyle w:val="Hipervnculo"/>
          <w:color w:val="auto"/>
          <w:u w:val="none"/>
          <w:lang w:val="en-US"/>
          <w:rPrChange w:id="33" w:author="Inmaculada Perea Fernández" w:date="2017-03-05T12:15:00Z">
            <w:rPr>
              <w:ins w:id="34" w:author="Inmaculada Perea Fernández" w:date="2017-03-05T12:15:00Z"/>
              <w:rStyle w:val="Hipervnculo"/>
              <w:lang w:val="en-US"/>
            </w:rPr>
          </w:rPrChange>
        </w:rPr>
      </w:pPr>
      <w:r>
        <w:fldChar w:fldCharType="begin"/>
      </w:r>
      <w:r w:rsidRPr="009F1D93">
        <w:rPr>
          <w:lang w:val="en-US"/>
          <w:rPrChange w:id="35" w:author="Inmaculada Perea Fernández" w:date="2017-03-06T21:15:00Z">
            <w:rPr/>
          </w:rPrChange>
        </w:rPr>
        <w:instrText xml:space="preserve"> HYPERLINK "http://icon.shef.ac.uk/Moby/mlang.html" </w:instrText>
      </w:r>
      <w:r>
        <w:fldChar w:fldCharType="separate"/>
      </w:r>
      <w:r w:rsidR="00031D6D" w:rsidRPr="00E73846">
        <w:rPr>
          <w:rStyle w:val="Hipervnculo"/>
          <w:lang w:val="en-US"/>
        </w:rPr>
        <w:t>http://icon.shef.ac.uk/Moby/mlang.html</w:t>
      </w:r>
      <w:r>
        <w:rPr>
          <w:rStyle w:val="Hipervnculo"/>
          <w:lang w:val="en-US"/>
        </w:rPr>
        <w:fldChar w:fldCharType="end"/>
      </w:r>
    </w:p>
    <w:p w:rsidR="003033A9" w:rsidRPr="003033A9" w:rsidRDefault="003033A9">
      <w:pPr>
        <w:pStyle w:val="Prrafodelista"/>
        <w:spacing w:after="0" w:line="240" w:lineRule="auto"/>
        <w:ind w:left="1788"/>
        <w:rPr>
          <w:ins w:id="36" w:author="Inmaculada Perea Fernández" w:date="2017-03-05T12:14:00Z"/>
          <w:rStyle w:val="Hipervnculo"/>
          <w:color w:val="auto"/>
          <w:u w:val="none"/>
          <w:lang w:val="en-US"/>
          <w:rPrChange w:id="37" w:author="Inmaculada Perea Fernández" w:date="2017-03-05T12:14:00Z">
            <w:rPr>
              <w:ins w:id="38" w:author="Inmaculada Perea Fernández" w:date="2017-03-05T12:14:00Z"/>
              <w:rStyle w:val="Hipervnculo"/>
              <w:lang w:val="en-US"/>
            </w:rPr>
          </w:rPrChange>
        </w:rPr>
        <w:pPrChange w:id="39" w:author="Inmaculada Perea Fernández" w:date="2017-03-05T12:15:00Z">
          <w:pPr>
            <w:pStyle w:val="Prrafodelista"/>
            <w:numPr>
              <w:ilvl w:val="1"/>
              <w:numId w:val="3"/>
            </w:numPr>
            <w:spacing w:after="0" w:line="240" w:lineRule="auto"/>
            <w:ind w:left="1788" w:hanging="360"/>
          </w:pPr>
        </w:pPrChange>
      </w:pPr>
    </w:p>
    <w:p w:rsidR="003033A9" w:rsidRPr="00B11973" w:rsidRDefault="003033A9">
      <w:pPr>
        <w:pStyle w:val="Prrafodelista"/>
        <w:numPr>
          <w:ilvl w:val="0"/>
          <w:numId w:val="3"/>
        </w:numPr>
        <w:spacing w:after="0" w:line="240" w:lineRule="auto"/>
        <w:rPr>
          <w:strike/>
          <w:lang w:val="en-US"/>
          <w:rPrChange w:id="40" w:author="Inmaculada Perea Fernández" w:date="2017-03-06T21:17:00Z">
            <w:rPr>
              <w:lang w:val="en-US"/>
            </w:rPr>
          </w:rPrChange>
        </w:rPr>
        <w:pPrChange w:id="41" w:author="Inmaculada Perea Fernández" w:date="2017-03-05T12:15:00Z">
          <w:pPr>
            <w:pStyle w:val="Prrafodelista"/>
            <w:numPr>
              <w:ilvl w:val="1"/>
              <w:numId w:val="3"/>
            </w:numPr>
            <w:spacing w:after="0" w:line="240" w:lineRule="auto"/>
            <w:ind w:left="1788" w:hanging="360"/>
          </w:pPr>
        </w:pPrChange>
      </w:pPr>
      <w:proofErr w:type="spellStart"/>
      <w:ins w:id="42" w:author="Inmaculada Perea Fernández" w:date="2017-03-05T12:15:00Z">
        <w:r w:rsidRPr="00B11973">
          <w:rPr>
            <w:strike/>
            <w:lang w:val="en-US"/>
            <w:rPrChange w:id="43" w:author="Inmaculada Perea Fernández" w:date="2017-03-06T21:17:00Z">
              <w:rPr>
                <w:color w:val="0563C1" w:themeColor="hyperlink"/>
                <w:u w:val="single"/>
                <w:lang w:val="en-US"/>
              </w:rPr>
            </w:rPrChange>
          </w:rPr>
          <w:t>Algunos</w:t>
        </w:r>
        <w:proofErr w:type="spellEnd"/>
        <w:r w:rsidRPr="00B11973">
          <w:rPr>
            <w:strike/>
            <w:lang w:val="en-US"/>
            <w:rPrChange w:id="44" w:author="Inmaculada Perea Fernández" w:date="2017-03-06T21:17:00Z">
              <w:rPr>
                <w:lang w:val="en-US"/>
              </w:rPr>
            </w:rPrChange>
          </w:rPr>
          <w:t xml:space="preserve"> </w:t>
        </w:r>
        <w:proofErr w:type="spellStart"/>
        <w:r w:rsidRPr="00B11973">
          <w:rPr>
            <w:strike/>
            <w:lang w:val="en-US"/>
            <w:rPrChange w:id="45" w:author="Inmaculada Perea Fernández" w:date="2017-03-06T21:17:00Z">
              <w:rPr>
                <w:lang w:val="en-US"/>
              </w:rPr>
            </w:rPrChange>
          </w:rPr>
          <w:t>diccionarios</w:t>
        </w:r>
        <w:proofErr w:type="spellEnd"/>
        <w:r w:rsidRPr="00B11973">
          <w:rPr>
            <w:strike/>
            <w:lang w:val="en-US"/>
            <w:rPrChange w:id="46" w:author="Inmaculada Perea Fernández" w:date="2017-03-06T21:17:00Z">
              <w:rPr>
                <w:lang w:val="en-US"/>
              </w:rPr>
            </w:rPrChange>
          </w:rPr>
          <w:t xml:space="preserve"> </w:t>
        </w:r>
        <w:proofErr w:type="spellStart"/>
        <w:r w:rsidRPr="00B11973">
          <w:rPr>
            <w:strike/>
            <w:lang w:val="en-US"/>
            <w:rPrChange w:id="47" w:author="Inmaculada Perea Fernández" w:date="2017-03-06T21:17:00Z">
              <w:rPr>
                <w:lang w:val="en-US"/>
              </w:rPr>
            </w:rPrChange>
          </w:rPr>
          <w:t>i</w:t>
        </w:r>
      </w:ins>
      <w:ins w:id="48" w:author="Inmaculada Perea Fernández" w:date="2017-03-05T12:14:00Z">
        <w:r w:rsidRPr="00B11973">
          <w:rPr>
            <w:strike/>
            <w:lang w:val="en-US"/>
            <w:rPrChange w:id="49" w:author="Inmaculada Perea Fernández" w:date="2017-03-06T21:17:00Z">
              <w:rPr>
                <w:lang w:val="en-US"/>
              </w:rPr>
            </w:rPrChange>
          </w:rPr>
          <w:t>ngl</w:t>
        </w:r>
      </w:ins>
      <w:ins w:id="50" w:author="Inmaculada Perea Fernández" w:date="2017-03-05T12:15:00Z">
        <w:r w:rsidRPr="00B11973">
          <w:rPr>
            <w:strike/>
            <w:lang w:val="en-US"/>
            <w:rPrChange w:id="51" w:author="Inmaculada Perea Fernández" w:date="2017-03-06T21:17:00Z">
              <w:rPr>
                <w:lang w:val="en-US"/>
              </w:rPr>
            </w:rPrChange>
          </w:rPr>
          <w:t>é</w:t>
        </w:r>
      </w:ins>
      <w:ins w:id="52" w:author="Inmaculada Perea Fernández" w:date="2017-03-05T12:14:00Z">
        <w:r w:rsidRPr="00B11973">
          <w:rPr>
            <w:strike/>
            <w:lang w:val="en-US"/>
            <w:rPrChange w:id="53" w:author="Inmaculada Perea Fernández" w:date="2017-03-06T21:17:00Z">
              <w:rPr>
                <w:lang w:val="en-US"/>
              </w:rPr>
            </w:rPrChange>
          </w:rPr>
          <w:t>s</w:t>
        </w:r>
        <w:proofErr w:type="spellEnd"/>
        <w:r w:rsidRPr="00B11973">
          <w:rPr>
            <w:strike/>
            <w:lang w:val="en-US"/>
            <w:rPrChange w:id="54" w:author="Inmaculada Perea Fernández" w:date="2017-03-06T21:17:00Z">
              <w:rPr>
                <w:lang w:val="en-US"/>
              </w:rPr>
            </w:rPrChange>
          </w:rPr>
          <w:t xml:space="preserve"> </w:t>
        </w:r>
        <w:proofErr w:type="spellStart"/>
        <w:r w:rsidRPr="00B11973">
          <w:rPr>
            <w:strike/>
            <w:lang w:val="en-US"/>
            <w:rPrChange w:id="55" w:author="Inmaculada Perea Fernández" w:date="2017-03-06T21:17:00Z">
              <w:rPr>
                <w:lang w:val="en-US"/>
              </w:rPr>
            </w:rPrChange>
          </w:rPr>
          <w:t>aqu</w:t>
        </w:r>
      </w:ins>
      <w:ins w:id="56" w:author="Inmaculada Perea Fernández" w:date="2017-03-05T12:15:00Z">
        <w:r w:rsidRPr="00B11973">
          <w:rPr>
            <w:strike/>
            <w:lang w:val="en-US"/>
            <w:rPrChange w:id="57" w:author="Inmaculada Perea Fernández" w:date="2017-03-06T21:17:00Z">
              <w:rPr>
                <w:lang w:val="en-US"/>
              </w:rPr>
            </w:rPrChange>
          </w:rPr>
          <w:t>í</w:t>
        </w:r>
        <w:proofErr w:type="spellEnd"/>
        <w:r w:rsidRPr="00B11973">
          <w:rPr>
            <w:strike/>
            <w:lang w:val="en-US"/>
            <w:rPrChange w:id="58" w:author="Inmaculada Perea Fernández" w:date="2017-03-06T21:17:00Z">
              <w:rPr>
                <w:lang w:val="en-US"/>
              </w:rPr>
            </w:rPrChange>
          </w:rPr>
          <w:t>:</w:t>
        </w:r>
      </w:ins>
    </w:p>
    <w:p w:rsidR="00031D6D" w:rsidRPr="00B11973" w:rsidRDefault="00C72BCC" w:rsidP="00E73846">
      <w:pPr>
        <w:pStyle w:val="Prrafodelista"/>
        <w:numPr>
          <w:ilvl w:val="1"/>
          <w:numId w:val="3"/>
        </w:numPr>
        <w:spacing w:after="0" w:line="240" w:lineRule="auto"/>
        <w:rPr>
          <w:strike/>
          <w:lang w:val="en-US"/>
          <w:rPrChange w:id="59" w:author="Inmaculada Perea Fernández" w:date="2017-03-06T21:17:00Z">
            <w:rPr>
              <w:lang w:val="en-US"/>
            </w:rPr>
          </w:rPrChange>
        </w:rPr>
      </w:pPr>
      <w:r w:rsidRPr="00B11973">
        <w:rPr>
          <w:strike/>
          <w:rPrChange w:id="60" w:author="Inmaculada Perea Fernández" w:date="2017-03-06T21:17:00Z">
            <w:rPr>
              <w:rStyle w:val="Hipervnculo"/>
              <w:lang w:val="en-US"/>
            </w:rPr>
          </w:rPrChange>
        </w:rPr>
        <w:fldChar w:fldCharType="begin"/>
      </w:r>
      <w:r w:rsidRPr="00B11973">
        <w:rPr>
          <w:strike/>
          <w:lang w:val="en-US"/>
          <w:rPrChange w:id="61" w:author="Inmaculada Perea Fernández" w:date="2017-03-06T21:17:00Z">
            <w:rPr/>
          </w:rPrChange>
        </w:rPr>
        <w:instrText xml:space="preserve"> HYPERLINK "http://www.mieliestronk.com/corncob_caps.txt" </w:instrText>
      </w:r>
      <w:r w:rsidRPr="00B11973">
        <w:rPr>
          <w:strike/>
          <w:rPrChange w:id="62" w:author="Inmaculada Perea Fernández" w:date="2017-03-06T21:17:00Z">
            <w:rPr>
              <w:rStyle w:val="Hipervnculo"/>
              <w:lang w:val="en-US"/>
            </w:rPr>
          </w:rPrChange>
        </w:rPr>
        <w:fldChar w:fldCharType="separate"/>
      </w:r>
      <w:r w:rsidR="00031D6D" w:rsidRPr="00B11973">
        <w:rPr>
          <w:rStyle w:val="Hipervnculo"/>
          <w:strike/>
          <w:lang w:val="en-US"/>
          <w:rPrChange w:id="63" w:author="Inmaculada Perea Fernández" w:date="2017-03-06T21:17:00Z">
            <w:rPr>
              <w:rStyle w:val="Hipervnculo"/>
              <w:lang w:val="en-US"/>
            </w:rPr>
          </w:rPrChange>
        </w:rPr>
        <w:t>http://www.mieliestronk.com/corncob_caps.txt</w:t>
      </w:r>
      <w:r w:rsidRPr="00B11973">
        <w:rPr>
          <w:rStyle w:val="Hipervnculo"/>
          <w:strike/>
          <w:lang w:val="en-US"/>
          <w:rPrChange w:id="64" w:author="Inmaculada Perea Fernández" w:date="2017-03-06T21:17:00Z">
            <w:rPr>
              <w:rStyle w:val="Hipervnculo"/>
              <w:lang w:val="en-US"/>
            </w:rPr>
          </w:rPrChange>
        </w:rPr>
        <w:fldChar w:fldCharType="end"/>
      </w:r>
    </w:p>
    <w:p w:rsidR="006D6799" w:rsidRPr="00B11973" w:rsidRDefault="00C72BCC" w:rsidP="00E73846">
      <w:pPr>
        <w:pStyle w:val="Prrafodelista"/>
        <w:numPr>
          <w:ilvl w:val="1"/>
          <w:numId w:val="3"/>
        </w:numPr>
        <w:spacing w:after="0" w:line="240" w:lineRule="auto"/>
        <w:rPr>
          <w:strike/>
          <w:rPrChange w:id="65" w:author="Inmaculada Perea Fernández" w:date="2017-03-06T21:17:00Z">
            <w:rPr/>
          </w:rPrChange>
        </w:rPr>
      </w:pPr>
      <w:r w:rsidRPr="00B11973">
        <w:rPr>
          <w:strike/>
          <w:rPrChange w:id="66" w:author="Inmaculada Perea Fernández" w:date="2017-03-06T21:17:00Z">
            <w:rPr>
              <w:rStyle w:val="Hipervnculo"/>
            </w:rPr>
          </w:rPrChange>
        </w:rPr>
        <w:fldChar w:fldCharType="begin"/>
      </w:r>
      <w:r w:rsidRPr="00B11973">
        <w:rPr>
          <w:strike/>
          <w:rPrChange w:id="67" w:author="Inmaculada Perea Fernández" w:date="2017-03-06T21:17:00Z">
            <w:rPr/>
          </w:rPrChange>
        </w:rPr>
        <w:instrText xml:space="preserve"> HYPERLINK "https://lists.wordreference.com/" </w:instrText>
      </w:r>
      <w:r w:rsidRPr="00B11973">
        <w:rPr>
          <w:strike/>
          <w:rPrChange w:id="68" w:author="Inmaculada Perea Fernández" w:date="2017-03-06T21:17:00Z">
            <w:rPr>
              <w:rStyle w:val="Hipervnculo"/>
            </w:rPr>
          </w:rPrChange>
        </w:rPr>
        <w:fldChar w:fldCharType="separate"/>
      </w:r>
      <w:r w:rsidR="006D6799" w:rsidRPr="00B11973">
        <w:rPr>
          <w:rStyle w:val="Hipervnculo"/>
          <w:strike/>
          <w:rPrChange w:id="69" w:author="Inmaculada Perea Fernández" w:date="2017-03-06T21:17:00Z">
            <w:rPr>
              <w:rStyle w:val="Hipervnculo"/>
            </w:rPr>
          </w:rPrChange>
        </w:rPr>
        <w:t>https://lists.wordreference.com/</w:t>
      </w:r>
      <w:r w:rsidRPr="00B11973">
        <w:rPr>
          <w:rStyle w:val="Hipervnculo"/>
          <w:strike/>
          <w:rPrChange w:id="70" w:author="Inmaculada Perea Fernández" w:date="2017-03-06T21:17:00Z">
            <w:rPr>
              <w:rStyle w:val="Hipervnculo"/>
            </w:rPr>
          </w:rPrChange>
        </w:rPr>
        <w:fldChar w:fldCharType="end"/>
      </w:r>
    </w:p>
    <w:p w:rsidR="004359BC" w:rsidRDefault="004359BC" w:rsidP="004359BC">
      <w:pPr>
        <w:spacing w:after="120" w:line="240" w:lineRule="auto"/>
        <w:ind w:left="357"/>
      </w:pPr>
    </w:p>
    <w:p w:rsidR="00653E14" w:rsidRDefault="00653E14" w:rsidP="004359BC">
      <w:pPr>
        <w:pStyle w:val="Prrafodelista"/>
        <w:numPr>
          <w:ilvl w:val="0"/>
          <w:numId w:val="1"/>
        </w:numPr>
      </w:pPr>
      <w:r>
        <w:t xml:space="preserve">Añadir </w:t>
      </w:r>
      <w:r w:rsidR="00E73846">
        <w:t xml:space="preserve">a WORDS las </w:t>
      </w:r>
      <w:r w:rsidRPr="00054B5B">
        <w:rPr>
          <w:u w:val="single"/>
        </w:rPr>
        <w:t>abreviaturas</w:t>
      </w:r>
      <w:r>
        <w:t xml:space="preserve"> como palabras válidas</w:t>
      </w:r>
    </w:p>
    <w:p w:rsidR="00653E14" w:rsidRDefault="000611F9" w:rsidP="00653E14">
      <w:pPr>
        <w:pStyle w:val="Prrafodelista"/>
      </w:pPr>
      <w:hyperlink r:id="rId6" w:history="1">
        <w:r w:rsidR="00653E14" w:rsidRPr="00F871DA">
          <w:rPr>
            <w:rStyle w:val="Hipervnculo"/>
          </w:rPr>
          <w:t>http://www.rae.es/diccionario-panhispanico-de-dudas/apendices/abreviaturas</w:t>
        </w:r>
      </w:hyperlink>
    </w:p>
    <w:p w:rsidR="00653E14" w:rsidRDefault="00653E14" w:rsidP="00653E14">
      <w:pPr>
        <w:pStyle w:val="Prrafodelista"/>
      </w:pPr>
    </w:p>
    <w:p w:rsidR="00054B5B" w:rsidRDefault="00054B5B" w:rsidP="004359BC">
      <w:pPr>
        <w:pStyle w:val="Prrafodelista"/>
        <w:numPr>
          <w:ilvl w:val="0"/>
          <w:numId w:val="1"/>
        </w:numPr>
      </w:pPr>
      <w:r>
        <w:t>Añadir a WORDS símbolos alfabetizables como palabras</w:t>
      </w:r>
    </w:p>
    <w:p w:rsidR="00054B5B" w:rsidRDefault="000611F9" w:rsidP="00054B5B">
      <w:pPr>
        <w:pStyle w:val="Prrafodelista"/>
      </w:pPr>
      <w:hyperlink r:id="rId7" w:history="1">
        <w:r w:rsidR="00054B5B" w:rsidRPr="00457657">
          <w:rPr>
            <w:rStyle w:val="Hipervnculo"/>
          </w:rPr>
          <w:t>http://www.rae.es/diccionario-panhispanico-de-dudas/apendices/simbolos-alfabetizables</w:t>
        </w:r>
      </w:hyperlink>
    </w:p>
    <w:p w:rsidR="00054B5B" w:rsidRDefault="00054B5B" w:rsidP="00054B5B">
      <w:pPr>
        <w:pStyle w:val="Prrafodelista"/>
      </w:pPr>
    </w:p>
    <w:p w:rsidR="00FE21F7" w:rsidRPr="009F1D93" w:rsidRDefault="004359BC" w:rsidP="004359BC">
      <w:pPr>
        <w:pStyle w:val="Prrafodelista"/>
        <w:numPr>
          <w:ilvl w:val="0"/>
          <w:numId w:val="1"/>
        </w:numPr>
        <w:rPr>
          <w:ins w:id="71" w:author="Inmaculada Perea Fernández" w:date="2017-03-05T21:45:00Z"/>
          <w:highlight w:val="green"/>
          <w:rPrChange w:id="72" w:author="Inmaculada Perea Fernández" w:date="2017-03-06T21:15:00Z">
            <w:rPr>
              <w:ins w:id="73" w:author="Inmaculada Perea Fernández" w:date="2017-03-05T21:45:00Z"/>
              <w:highlight w:val="yellow"/>
            </w:rPr>
          </w:rPrChange>
        </w:rPr>
      </w:pPr>
      <w:r w:rsidRPr="009F1D93">
        <w:rPr>
          <w:highlight w:val="green"/>
          <w:rPrChange w:id="74" w:author="Inmaculada Perea Fernández" w:date="2017-03-06T21:15:00Z">
            <w:rPr/>
          </w:rPrChange>
        </w:rPr>
        <w:t>Entrenar con varios corpus en español</w:t>
      </w:r>
      <w:ins w:id="75" w:author="Inmaculada Perea Fernández" w:date="2017-03-05T21:41:00Z">
        <w:r w:rsidR="00FE21F7" w:rsidRPr="009F1D93">
          <w:rPr>
            <w:highlight w:val="green"/>
            <w:rPrChange w:id="76" w:author="Inmaculada Perea Fernández" w:date="2017-03-06T21:15:00Z">
              <w:rPr>
                <w:highlight w:val="yellow"/>
              </w:rPr>
            </w:rPrChange>
          </w:rPr>
          <w:t xml:space="preserve"> </w:t>
        </w:r>
      </w:ins>
      <w:ins w:id="77" w:author="Inmaculada Perea Fernández" w:date="2017-03-06T21:20:00Z">
        <w:r w:rsidR="0028090D">
          <w:rPr>
            <w:highlight w:val="green"/>
          </w:rPr>
          <w:t xml:space="preserve"> (corregidos los problemas de codificación)</w:t>
        </w:r>
      </w:ins>
    </w:p>
    <w:p w:rsidR="00FE21F7" w:rsidRDefault="00FE21F7">
      <w:pPr>
        <w:pStyle w:val="Prrafodelista"/>
        <w:rPr>
          <w:ins w:id="78" w:author="Inmaculada Perea Fernández" w:date="2017-03-05T21:44:00Z"/>
          <w:highlight w:val="yellow"/>
        </w:rPr>
        <w:pPrChange w:id="79" w:author="Inmaculada Perea Fernández" w:date="2017-03-05T21:45:00Z">
          <w:pPr>
            <w:pStyle w:val="Prrafodelista"/>
            <w:numPr>
              <w:numId w:val="1"/>
            </w:numPr>
            <w:ind w:hanging="360"/>
          </w:pPr>
        </w:pPrChange>
      </w:pPr>
      <w:ins w:id="80" w:author="Inmaculada Perea Fernández" w:date="2017-03-05T21:45:00Z">
        <w:r>
          <w:rPr>
            <w:noProof/>
            <w:lang w:eastAsia="es-ES"/>
          </w:rPr>
          <w:drawing>
            <wp:inline distT="0" distB="0" distL="0" distR="0" wp14:anchorId="5DAEF94C" wp14:editId="4E5A14B7">
              <wp:extent cx="3751580" cy="2607145"/>
              <wp:effectExtent l="0" t="0" r="1270" b="3175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5896" cy="2610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E21F7" w:rsidRDefault="00FE21F7">
      <w:pPr>
        <w:pStyle w:val="Prrafodelista"/>
        <w:rPr>
          <w:ins w:id="81" w:author="Inmaculada Perea Fernández" w:date="2017-03-05T21:44:00Z"/>
          <w:highlight w:val="yellow"/>
        </w:rPr>
        <w:pPrChange w:id="82" w:author="Inmaculada Perea Fernández" w:date="2017-03-05T21:44:00Z">
          <w:pPr>
            <w:pStyle w:val="Prrafodelista"/>
            <w:numPr>
              <w:numId w:val="1"/>
            </w:numPr>
            <w:ind w:hanging="360"/>
          </w:pPr>
        </w:pPrChange>
      </w:pPr>
    </w:p>
    <w:p w:rsidR="00065A9E" w:rsidRPr="00FE21F7" w:rsidRDefault="00FE21F7">
      <w:pPr>
        <w:pStyle w:val="Prrafodelista"/>
        <w:rPr>
          <w:highlight w:val="yellow"/>
          <w:rPrChange w:id="83" w:author="Inmaculada Perea Fernández" w:date="2017-03-05T21:41:00Z">
            <w:rPr/>
          </w:rPrChange>
        </w:rPr>
        <w:pPrChange w:id="84" w:author="Inmaculada Perea Fernández" w:date="2017-03-05T21:44:00Z">
          <w:pPr>
            <w:pStyle w:val="Prrafodelista"/>
            <w:numPr>
              <w:numId w:val="1"/>
            </w:numPr>
            <w:ind w:hanging="360"/>
          </w:pPr>
        </w:pPrChange>
      </w:pPr>
      <w:ins w:id="85" w:author="Inmaculada Perea Fernández" w:date="2017-03-05T21:44:00Z">
        <w:r>
          <w:rPr>
            <w:highlight w:val="yellow"/>
          </w:rPr>
          <w:t>S</w:t>
        </w:r>
      </w:ins>
      <w:ins w:id="86" w:author="Inmaculada Perea Fernández" w:date="2017-03-05T21:41:00Z">
        <w:r>
          <w:rPr>
            <w:highlight w:val="yellow"/>
          </w:rPr>
          <w:t xml:space="preserve">i da tiempo entrenar con </w:t>
        </w:r>
        <w:proofErr w:type="spellStart"/>
        <w:proofErr w:type="gramStart"/>
        <w:r>
          <w:rPr>
            <w:highlight w:val="yellow"/>
          </w:rPr>
          <w:t>mas</w:t>
        </w:r>
        <w:proofErr w:type="spellEnd"/>
        <w:proofErr w:type="gramEnd"/>
        <w:r>
          <w:rPr>
            <w:highlight w:val="yellow"/>
          </w:rPr>
          <w:t xml:space="preserve"> corpus, </w:t>
        </w:r>
      </w:ins>
      <w:ins w:id="87" w:author="Inmaculada Perea Fernández" w:date="2017-03-05T21:42:00Z">
        <w:r>
          <w:rPr>
            <w:highlight w:val="yellow"/>
          </w:rPr>
          <w:t xml:space="preserve">me gustaría probar con otro que he encontrado </w:t>
        </w:r>
      </w:ins>
      <w:ins w:id="88" w:author="Inmaculada Perea Fernández" w:date="2017-03-05T21:43:00Z">
        <w:r>
          <w:rPr>
            <w:highlight w:val="yellow"/>
          </w:rPr>
          <w:t>que está construido de un libro y se llama</w:t>
        </w:r>
      </w:ins>
      <w:ins w:id="89" w:author="Inmaculada Perea Fernández" w:date="2017-03-05T21:41:00Z">
        <w:r>
          <w:rPr>
            <w:highlight w:val="yellow"/>
          </w:rPr>
          <w:t xml:space="preserve"> </w:t>
        </w:r>
        <w:proofErr w:type="spellStart"/>
        <w:r>
          <w:rPr>
            <w:highlight w:val="yellow"/>
          </w:rPr>
          <w:t>spanish_billion_words</w:t>
        </w:r>
        <w:proofErr w:type="spellEnd"/>
        <w:r>
          <w:rPr>
            <w:highlight w:val="yellow"/>
          </w:rPr>
          <w:t>)</w:t>
        </w:r>
      </w:ins>
    </w:p>
    <w:p w:rsidR="0028090D" w:rsidRDefault="004359BC">
      <w:pPr>
        <w:pStyle w:val="Prrafodelista"/>
        <w:numPr>
          <w:ilvl w:val="0"/>
          <w:numId w:val="3"/>
        </w:numPr>
        <w:rPr>
          <w:ins w:id="90" w:author="Inmaculada Perea Fernández" w:date="2017-03-06T21:21:00Z"/>
        </w:rPr>
      </w:pPr>
      <w:r>
        <w:t>He tenido que cortar los ficheros corpus del parlamento porque se me ha quedado colgado</w:t>
      </w:r>
      <w:r w:rsidR="00065A9E">
        <w:t xml:space="preserve"> el pc</w:t>
      </w:r>
      <w:r>
        <w:t xml:space="preserve">. Lo he cortado en trozos </w:t>
      </w:r>
      <w:ins w:id="91" w:author="Inmaculada Perea Fernández" w:date="2017-03-06T21:17:00Z">
        <w:r w:rsidR="009F1D93">
          <w:t>con los siguientes comandos UNIX</w:t>
        </w:r>
      </w:ins>
    </w:p>
    <w:p w:rsidR="009F1D93" w:rsidRPr="0028090D" w:rsidRDefault="0028090D">
      <w:pPr>
        <w:ind w:left="708"/>
        <w:rPr>
          <w:ins w:id="92" w:author="Inmaculada Perea Fernández" w:date="2017-03-06T21:17:00Z"/>
          <w:rFonts w:ascii="Courier New" w:hAnsi="Courier New" w:cs="Courier New"/>
          <w:sz w:val="20"/>
          <w:rPrChange w:id="93" w:author="Inmaculada Perea Fernández" w:date="2017-03-06T21:21:00Z">
            <w:rPr>
              <w:ins w:id="94" w:author="Inmaculada Perea Fernández" w:date="2017-03-06T21:17:00Z"/>
            </w:rPr>
          </w:rPrChange>
        </w:rPr>
        <w:pPrChange w:id="95" w:author="Inmaculada Perea Fernández" w:date="2017-03-06T21:21:00Z">
          <w:pPr>
            <w:pStyle w:val="Prrafodelista"/>
            <w:numPr>
              <w:numId w:val="3"/>
            </w:numPr>
            <w:ind w:left="1068" w:hanging="360"/>
          </w:pPr>
        </w:pPrChange>
      </w:pPr>
      <w:proofErr w:type="gramStart"/>
      <w:ins w:id="96" w:author="Inmaculada Perea Fernández" w:date="2017-03-06T21:21:00Z">
        <w:r w:rsidRPr="0028090D">
          <w:rPr>
            <w:rFonts w:ascii="Courier New" w:hAnsi="Courier New" w:cs="Courier New"/>
            <w:sz w:val="20"/>
            <w:rPrChange w:id="97" w:author="Inmaculada Perea Fernández" w:date="2017-03-06T21:21:00Z">
              <w:rPr/>
            </w:rPrChange>
          </w:rPr>
          <w:t>dos2unix</w:t>
        </w:r>
        <w:proofErr w:type="gramEnd"/>
        <w:r w:rsidRPr="0028090D">
          <w:rPr>
            <w:rFonts w:ascii="Courier New" w:hAnsi="Courier New" w:cs="Courier New"/>
            <w:sz w:val="20"/>
            <w:rPrChange w:id="98" w:author="Inmaculada Perea Fernández" w:date="2017-03-06T21:21:00Z">
              <w:rPr/>
            </w:rPrChange>
          </w:rPr>
          <w:t xml:space="preserve"> europarl-v7.es-en.es</w:t>
        </w:r>
      </w:ins>
      <w:del w:id="99" w:author="Inmaculada Perea Fernández" w:date="2017-03-06T21:17:00Z">
        <w:r w:rsidR="004359BC" w:rsidRPr="0028090D" w:rsidDel="009F1D93">
          <w:rPr>
            <w:rFonts w:ascii="Courier New" w:hAnsi="Courier New" w:cs="Courier New"/>
            <w:sz w:val="20"/>
            <w:rPrChange w:id="100" w:author="Inmaculada Perea Fernández" w:date="2017-03-06T21:21:00Z">
              <w:rPr/>
            </w:rPrChange>
          </w:rPr>
          <w:delText>de ~50KB con el comando unix</w:delText>
        </w:r>
      </w:del>
    </w:p>
    <w:p w:rsidR="009F1D93" w:rsidRPr="009F1D93" w:rsidRDefault="009F1D93">
      <w:pPr>
        <w:pStyle w:val="Prrafodelista"/>
        <w:ind w:left="1068"/>
        <w:rPr>
          <w:ins w:id="101" w:author="Inmaculada Perea Fernández" w:date="2017-03-06T21:15:00Z"/>
          <w:rFonts w:ascii="Courier New" w:hAnsi="Courier New" w:cs="Courier New"/>
          <w:sz w:val="20"/>
          <w:rPrChange w:id="102" w:author="Inmaculada Perea Fernández" w:date="2017-03-06T21:17:00Z">
            <w:rPr>
              <w:ins w:id="103" w:author="Inmaculada Perea Fernández" w:date="2017-03-06T21:15:00Z"/>
            </w:rPr>
          </w:rPrChange>
        </w:rPr>
        <w:pPrChange w:id="104" w:author="Inmaculada Perea Fernández" w:date="2017-03-06T21:17:00Z">
          <w:pPr>
            <w:pStyle w:val="Prrafodelista"/>
            <w:numPr>
              <w:numId w:val="3"/>
            </w:numPr>
            <w:ind w:left="1068" w:hanging="360"/>
          </w:pPr>
        </w:pPrChange>
      </w:pPr>
      <w:proofErr w:type="spellStart"/>
      <w:proofErr w:type="gramStart"/>
      <w:ins w:id="105" w:author="Inmaculada Perea Fernández" w:date="2017-03-06T21:15:00Z">
        <w:r w:rsidRPr="009F1D93">
          <w:rPr>
            <w:rFonts w:ascii="Courier New" w:hAnsi="Courier New" w:cs="Courier New"/>
            <w:sz w:val="20"/>
            <w:rPrChange w:id="106" w:author="Inmaculada Perea Fernández" w:date="2017-03-06T21:17:00Z">
              <w:rPr/>
            </w:rPrChange>
          </w:rPr>
          <w:lastRenderedPageBreak/>
          <w:t>iconv</w:t>
        </w:r>
        <w:proofErr w:type="spellEnd"/>
        <w:proofErr w:type="gramEnd"/>
        <w:r w:rsidRPr="009F1D93">
          <w:rPr>
            <w:rFonts w:ascii="Courier New" w:hAnsi="Courier New" w:cs="Courier New"/>
            <w:sz w:val="20"/>
            <w:rPrChange w:id="107" w:author="Inmaculada Perea Fernández" w:date="2017-03-06T21:17:00Z">
              <w:rPr/>
            </w:rPrChange>
          </w:rPr>
          <w:t xml:space="preserve"> -t UTF-8 europarl-v7.es-en.es &gt; testUTF8.txt</w:t>
        </w:r>
      </w:ins>
    </w:p>
    <w:p w:rsidR="009F1D93" w:rsidRPr="009F1D93" w:rsidRDefault="009F1D93">
      <w:pPr>
        <w:ind w:left="360" w:firstLine="708"/>
        <w:rPr>
          <w:ins w:id="108" w:author="Inmaculada Perea Fernández" w:date="2017-03-06T21:15:00Z"/>
          <w:rFonts w:ascii="Courier New" w:hAnsi="Courier New" w:cs="Courier New"/>
          <w:sz w:val="20"/>
          <w:lang w:val="en-US"/>
          <w:rPrChange w:id="109" w:author="Inmaculada Perea Fernández" w:date="2017-03-06T21:16:00Z">
            <w:rPr>
              <w:ins w:id="110" w:author="Inmaculada Perea Fernández" w:date="2017-03-06T21:15:00Z"/>
            </w:rPr>
          </w:rPrChange>
        </w:rPr>
        <w:pPrChange w:id="111" w:author="Inmaculada Perea Fernández" w:date="2017-03-06T21:16:00Z">
          <w:pPr>
            <w:pStyle w:val="Prrafodelista"/>
            <w:numPr>
              <w:numId w:val="3"/>
            </w:numPr>
            <w:ind w:left="1068" w:hanging="360"/>
          </w:pPr>
        </w:pPrChange>
      </w:pPr>
      <w:proofErr w:type="spellStart"/>
      <w:proofErr w:type="gramStart"/>
      <w:ins w:id="112" w:author="Inmaculada Perea Fernández" w:date="2017-03-06T21:15:00Z">
        <w:r w:rsidRPr="009F1D93">
          <w:rPr>
            <w:rFonts w:ascii="Courier New" w:hAnsi="Courier New" w:cs="Courier New"/>
            <w:sz w:val="20"/>
            <w:lang w:val="en-US"/>
            <w:rPrChange w:id="113" w:author="Inmaculada Perea Fernández" w:date="2017-03-06T21:16:00Z">
              <w:rPr/>
            </w:rPrChange>
          </w:rPr>
          <w:t>mkdir</w:t>
        </w:r>
        <w:proofErr w:type="spellEnd"/>
        <w:proofErr w:type="gramEnd"/>
        <w:r w:rsidRPr="009F1D93">
          <w:rPr>
            <w:rFonts w:ascii="Courier New" w:hAnsi="Courier New" w:cs="Courier New"/>
            <w:sz w:val="20"/>
            <w:lang w:val="en-US"/>
            <w:rPrChange w:id="114" w:author="Inmaculada Perea Fernández" w:date="2017-03-06T21:16:00Z">
              <w:rPr/>
            </w:rPrChange>
          </w:rPr>
          <w:t xml:space="preserve"> </w:t>
        </w:r>
        <w:proofErr w:type="spellStart"/>
        <w:r w:rsidRPr="009F1D93">
          <w:rPr>
            <w:rFonts w:ascii="Courier New" w:hAnsi="Courier New" w:cs="Courier New"/>
            <w:sz w:val="20"/>
            <w:lang w:val="en-US"/>
            <w:rPrChange w:id="115" w:author="Inmaculada Perea Fernández" w:date="2017-03-06T21:16:00Z">
              <w:rPr/>
            </w:rPrChange>
          </w:rPr>
          <w:t>trozos_lineas</w:t>
        </w:r>
        <w:proofErr w:type="spellEnd"/>
      </w:ins>
    </w:p>
    <w:p w:rsidR="009F1D93" w:rsidRPr="009F1D93" w:rsidRDefault="009F1D93">
      <w:pPr>
        <w:ind w:left="708" w:firstLine="360"/>
        <w:rPr>
          <w:rFonts w:ascii="Courier New" w:hAnsi="Courier New" w:cs="Courier New"/>
          <w:sz w:val="20"/>
          <w:lang w:val="en-US"/>
          <w:rPrChange w:id="116" w:author="Inmaculada Perea Fernández" w:date="2017-03-06T21:16:00Z">
            <w:rPr/>
          </w:rPrChange>
        </w:rPr>
        <w:pPrChange w:id="117" w:author="Inmaculada Perea Fernández" w:date="2017-03-06T21:16:00Z">
          <w:pPr>
            <w:pStyle w:val="Prrafodelista"/>
            <w:numPr>
              <w:numId w:val="3"/>
            </w:numPr>
            <w:ind w:left="1068" w:hanging="360"/>
          </w:pPr>
        </w:pPrChange>
      </w:pPr>
      <w:proofErr w:type="gramStart"/>
      <w:ins w:id="118" w:author="Inmaculada Perea Fernández" w:date="2017-03-06T21:15:00Z">
        <w:r w:rsidRPr="009F1D93">
          <w:rPr>
            <w:rFonts w:ascii="Courier New" w:hAnsi="Courier New" w:cs="Courier New"/>
            <w:sz w:val="20"/>
            <w:lang w:val="en-US"/>
            <w:rPrChange w:id="119" w:author="Inmaculada Perea Fernández" w:date="2017-03-06T21:16:00Z">
              <w:rPr/>
            </w:rPrChange>
          </w:rPr>
          <w:t>split</w:t>
        </w:r>
        <w:proofErr w:type="gramEnd"/>
        <w:r w:rsidRPr="009F1D93">
          <w:rPr>
            <w:rFonts w:ascii="Courier New" w:hAnsi="Courier New" w:cs="Courier New"/>
            <w:sz w:val="20"/>
            <w:lang w:val="en-US"/>
            <w:rPrChange w:id="120" w:author="Inmaculada Perea Fernández" w:date="2017-03-06T21:16:00Z">
              <w:rPr/>
            </w:rPrChange>
          </w:rPr>
          <w:t xml:space="preserve"> -l 300 testUTF8.txt ./</w:t>
        </w:r>
        <w:proofErr w:type="spellStart"/>
        <w:r w:rsidRPr="009F1D93">
          <w:rPr>
            <w:rFonts w:ascii="Courier New" w:hAnsi="Courier New" w:cs="Courier New"/>
            <w:sz w:val="20"/>
            <w:lang w:val="en-US"/>
            <w:rPrChange w:id="121" w:author="Inmaculada Perea Fernández" w:date="2017-03-06T21:16:00Z">
              <w:rPr/>
            </w:rPrChange>
          </w:rPr>
          <w:t>trozos_lineas</w:t>
        </w:r>
        <w:proofErr w:type="spellEnd"/>
        <w:r w:rsidRPr="009F1D93">
          <w:rPr>
            <w:rFonts w:ascii="Courier New" w:hAnsi="Courier New" w:cs="Courier New"/>
            <w:sz w:val="20"/>
            <w:lang w:val="en-US"/>
            <w:rPrChange w:id="122" w:author="Inmaculada Perea Fernández" w:date="2017-03-06T21:16:00Z">
              <w:rPr/>
            </w:rPrChange>
          </w:rPr>
          <w:t>/</w:t>
        </w:r>
        <w:proofErr w:type="spellStart"/>
        <w:r w:rsidRPr="009F1D93">
          <w:rPr>
            <w:rFonts w:ascii="Courier New" w:hAnsi="Courier New" w:cs="Courier New"/>
            <w:sz w:val="20"/>
            <w:lang w:val="en-US"/>
            <w:rPrChange w:id="123" w:author="Inmaculada Perea Fernández" w:date="2017-03-06T21:16:00Z">
              <w:rPr/>
            </w:rPrChange>
          </w:rPr>
          <w:t>trozo_line</w:t>
        </w:r>
      </w:ins>
      <w:proofErr w:type="spellEnd"/>
    </w:p>
    <w:p w:rsidR="004359BC" w:rsidRPr="009F1D93" w:rsidRDefault="004359BC" w:rsidP="004359BC">
      <w:pPr>
        <w:pStyle w:val="Prrafodelista"/>
        <w:rPr>
          <w:rFonts w:ascii="Courier New" w:hAnsi="Courier New" w:cs="Courier New"/>
          <w:sz w:val="20"/>
          <w:lang w:val="en-US"/>
          <w:rPrChange w:id="124" w:author="Inmaculada Perea Fernández" w:date="2017-03-06T21:15:00Z">
            <w:rPr>
              <w:rFonts w:ascii="Courier New" w:hAnsi="Courier New" w:cs="Courier New"/>
              <w:sz w:val="20"/>
            </w:rPr>
          </w:rPrChange>
        </w:rPr>
      </w:pPr>
    </w:p>
    <w:p w:rsidR="004359BC" w:rsidRPr="009F1D93" w:rsidRDefault="004359BC" w:rsidP="00065A9E">
      <w:pPr>
        <w:pStyle w:val="Prrafodelista"/>
        <w:ind w:firstLine="348"/>
        <w:rPr>
          <w:rFonts w:ascii="Courier New" w:hAnsi="Courier New" w:cs="Courier New"/>
          <w:strike/>
          <w:lang w:val="en-US"/>
          <w:rPrChange w:id="125" w:author="Inmaculada Perea Fernández" w:date="2017-03-06T21:16:00Z">
            <w:rPr>
              <w:rFonts w:ascii="Courier New" w:hAnsi="Courier New" w:cs="Courier New"/>
              <w:lang w:val="en-US"/>
            </w:rPr>
          </w:rPrChange>
        </w:rPr>
      </w:pPr>
      <w:proofErr w:type="gramStart"/>
      <w:r w:rsidRPr="009F1D93">
        <w:rPr>
          <w:rFonts w:ascii="Courier New" w:hAnsi="Courier New" w:cs="Courier New"/>
          <w:strike/>
          <w:sz w:val="20"/>
          <w:lang w:val="en-US"/>
          <w:rPrChange w:id="126" w:author="Inmaculada Perea Fernández" w:date="2017-03-06T21:16:00Z">
            <w:rPr>
              <w:rFonts w:ascii="Courier New" w:hAnsi="Courier New" w:cs="Courier New"/>
              <w:sz w:val="20"/>
              <w:lang w:val="en-US"/>
            </w:rPr>
          </w:rPrChange>
        </w:rPr>
        <w:t>split</w:t>
      </w:r>
      <w:proofErr w:type="gramEnd"/>
      <w:r w:rsidRPr="009F1D93">
        <w:rPr>
          <w:rFonts w:ascii="Courier New" w:hAnsi="Courier New" w:cs="Courier New"/>
          <w:strike/>
          <w:sz w:val="20"/>
          <w:lang w:val="en-US"/>
          <w:rPrChange w:id="127" w:author="Inmaculada Perea Fernández" w:date="2017-03-06T21:16:00Z">
            <w:rPr>
              <w:rFonts w:ascii="Courier New" w:hAnsi="Courier New" w:cs="Courier New"/>
              <w:sz w:val="20"/>
              <w:lang w:val="en-US"/>
            </w:rPr>
          </w:rPrChange>
        </w:rPr>
        <w:t xml:space="preserve"> -b 50000 europarl-v7_short trozo_50</w:t>
      </w:r>
    </w:p>
    <w:p w:rsidR="00653E14" w:rsidRPr="00054B5B" w:rsidRDefault="00653E14" w:rsidP="00653E14">
      <w:pPr>
        <w:pStyle w:val="Prrafodelista"/>
        <w:ind w:left="1068"/>
        <w:rPr>
          <w:lang w:val="en-US"/>
        </w:rPr>
      </w:pPr>
    </w:p>
    <w:p w:rsidR="00653E14" w:rsidRDefault="00653E14" w:rsidP="00653E14">
      <w:pPr>
        <w:pStyle w:val="Prrafodelista"/>
        <w:numPr>
          <w:ilvl w:val="0"/>
          <w:numId w:val="3"/>
        </w:numPr>
      </w:pPr>
      <w:r>
        <w:t xml:space="preserve">En este caso el fichero puede contener palabras incorrectas, y si añadimos a WORDS palabras inexistentes en el vocabulario, estaremos admitiendo como una palabra válida y le daremos una probabilidad &gt; 0. </w:t>
      </w:r>
    </w:p>
    <w:p w:rsidR="00653E14" w:rsidRDefault="00653E14" w:rsidP="00653E14">
      <w:pPr>
        <w:pStyle w:val="Prrafodelista"/>
        <w:ind w:left="1068"/>
      </w:pPr>
    </w:p>
    <w:p w:rsidR="004359BC" w:rsidRPr="00FE21F7" w:rsidRDefault="00653E14">
      <w:pPr>
        <w:pStyle w:val="Prrafodelista"/>
        <w:numPr>
          <w:ilvl w:val="0"/>
          <w:numId w:val="3"/>
        </w:numPr>
        <w:rPr>
          <w:ins w:id="128" w:author="Inmaculada Perea Fernández" w:date="2017-03-05T19:04:00Z"/>
          <w:highlight w:val="red"/>
          <w:rPrChange w:id="129" w:author="Inmaculada Perea Fernández" w:date="2017-03-05T21:47:00Z">
            <w:rPr>
              <w:ins w:id="130" w:author="Inmaculada Perea Fernández" w:date="2017-03-05T19:04:00Z"/>
            </w:rPr>
          </w:rPrChange>
        </w:rPr>
      </w:pPr>
      <w:r w:rsidRPr="00FE21F7">
        <w:rPr>
          <w:highlight w:val="red"/>
          <w:rPrChange w:id="131" w:author="Inmaculada Perea Fernández" w:date="2017-03-05T21:46:00Z">
            <w:rPr/>
          </w:rPrChange>
        </w:rPr>
        <w:t xml:space="preserve">Por tanto usaremos mecanismo adicional para determinar si se añade o no a WORDS. Integraremos con </w:t>
      </w:r>
      <w:r w:rsidR="00031D6D" w:rsidRPr="00FE21F7">
        <w:rPr>
          <w:highlight w:val="red"/>
          <w:rPrChange w:id="132" w:author="Inmaculada Perea Fernández" w:date="2017-03-05T21:46:00Z">
            <w:rPr/>
          </w:rPrChange>
        </w:rPr>
        <w:t xml:space="preserve"> </w:t>
      </w:r>
      <w:r w:rsidRPr="00FE21F7">
        <w:rPr>
          <w:highlight w:val="red"/>
          <w:rPrChange w:id="133" w:author="Inmaculada Perea Fernández" w:date="2017-03-05T21:46:00Z">
            <w:rPr/>
          </w:rPrChange>
        </w:rPr>
        <w:t xml:space="preserve">la </w:t>
      </w:r>
      <w:r w:rsidR="00031D6D" w:rsidRPr="00FE21F7">
        <w:rPr>
          <w:highlight w:val="red"/>
          <w:rPrChange w:id="134" w:author="Inmaculada Perea Fernández" w:date="2017-03-05T21:46:00Z">
            <w:rPr/>
          </w:rPrChange>
        </w:rPr>
        <w:t xml:space="preserve">API de la RAE (DRAE) para comprobar qué palabras son correctas y cuáles no. </w:t>
      </w:r>
      <w:ins w:id="135" w:author="Inmaculada Perea Fernández" w:date="2017-03-05T21:47:00Z">
        <w:r w:rsidR="00FE21F7">
          <w:t xml:space="preserve"> </w:t>
        </w:r>
      </w:ins>
      <w:ins w:id="136" w:author="Inmaculada Perea Fernández" w:date="2017-03-05T21:46:00Z">
        <w:r w:rsidR="00FE21F7" w:rsidRPr="00FE21F7">
          <w:rPr>
            <w:b/>
            <w:color w:val="FF0000"/>
            <w:rPrChange w:id="137" w:author="Inmaculada Perea Fernández" w:date="2017-03-05T21:47:00Z">
              <w:rPr>
                <w:highlight w:val="red"/>
              </w:rPr>
            </w:rPrChange>
          </w:rPr>
          <w:t>(Abandono esta línea, la API ha dejado de funcionar</w:t>
        </w:r>
      </w:ins>
      <w:ins w:id="138" w:author="Inmaculada Perea Fernández" w:date="2017-03-05T21:48:00Z">
        <w:r w:rsidR="00E138EA">
          <w:rPr>
            <w:b/>
            <w:color w:val="FF0000"/>
          </w:rPr>
          <w:t xml:space="preserve">, voy a investigar la API de </w:t>
        </w:r>
        <w:proofErr w:type="spellStart"/>
        <w:r w:rsidR="00E138EA">
          <w:rPr>
            <w:b/>
            <w:color w:val="FF0000"/>
          </w:rPr>
          <w:t>wordreference</w:t>
        </w:r>
      </w:ins>
      <w:proofErr w:type="spellEnd"/>
      <w:ins w:id="139" w:author="Inmaculada Perea Fernández" w:date="2017-03-05T21:46:00Z">
        <w:r w:rsidR="00FE21F7" w:rsidRPr="00FE21F7">
          <w:rPr>
            <w:b/>
            <w:color w:val="FF0000"/>
            <w:rPrChange w:id="140" w:author="Inmaculada Perea Fernández" w:date="2017-03-05T21:47:00Z">
              <w:rPr>
                <w:highlight w:val="red"/>
              </w:rPr>
            </w:rPrChange>
          </w:rPr>
          <w:t>)</w:t>
        </w:r>
      </w:ins>
    </w:p>
    <w:p w:rsidR="00426CC0" w:rsidRDefault="00426CC0">
      <w:pPr>
        <w:pStyle w:val="Prrafodelista"/>
        <w:rPr>
          <w:ins w:id="141" w:author="Inmaculada Perea Fernández" w:date="2017-03-05T19:04:00Z"/>
        </w:rPr>
        <w:pPrChange w:id="142" w:author="Inmaculada Perea Fernández" w:date="2017-03-05T19:04:00Z">
          <w:pPr>
            <w:pStyle w:val="Prrafodelista"/>
            <w:numPr>
              <w:numId w:val="3"/>
            </w:numPr>
            <w:ind w:left="1068" w:hanging="360"/>
          </w:pPr>
        </w:pPrChange>
      </w:pPr>
    </w:p>
    <w:p w:rsidR="00426CC0" w:rsidRDefault="00426CC0">
      <w:pPr>
        <w:pStyle w:val="Prrafodelista"/>
        <w:numPr>
          <w:ilvl w:val="1"/>
          <w:numId w:val="3"/>
        </w:numPr>
        <w:pPrChange w:id="143" w:author="Inmaculada Perea Fernández" w:date="2017-03-05T19:04:00Z">
          <w:pPr>
            <w:pStyle w:val="Prrafodelista"/>
            <w:numPr>
              <w:numId w:val="3"/>
            </w:numPr>
            <w:ind w:left="1068" w:hanging="360"/>
          </w:pPr>
        </w:pPrChange>
      </w:pPr>
      <w:ins w:id="144" w:author="Inmaculada Perea Fernández" w:date="2017-03-05T19:04:00Z">
        <w:r w:rsidRPr="00426CC0">
          <w:t>https://github.com/dialelo/rae-1/blob/master/README.rst</w:t>
        </w:r>
      </w:ins>
    </w:p>
    <w:p w:rsidR="00031D6D" w:rsidRDefault="000611F9" w:rsidP="00E73846">
      <w:pPr>
        <w:pStyle w:val="Prrafodelista"/>
        <w:numPr>
          <w:ilvl w:val="0"/>
          <w:numId w:val="10"/>
        </w:numPr>
        <w:spacing w:after="120" w:line="240" w:lineRule="auto"/>
      </w:pPr>
      <w:hyperlink r:id="rId9" w:history="1">
        <w:r w:rsidR="00031D6D" w:rsidRPr="00F871DA">
          <w:rPr>
            <w:rStyle w:val="Hipervnculo"/>
          </w:rPr>
          <w:t>https://github.com/mgp25/RAE-API</w:t>
        </w:r>
      </w:hyperlink>
    </w:p>
    <w:p w:rsidR="00031D6D" w:rsidRDefault="000611F9" w:rsidP="00E73846">
      <w:pPr>
        <w:pStyle w:val="Prrafodelista"/>
        <w:numPr>
          <w:ilvl w:val="0"/>
          <w:numId w:val="10"/>
        </w:numPr>
        <w:spacing w:after="120" w:line="240" w:lineRule="auto"/>
      </w:pPr>
      <w:hyperlink r:id="rId10" w:history="1">
        <w:r w:rsidR="00031D6D" w:rsidRPr="00F871DA">
          <w:rPr>
            <w:rStyle w:val="Hipervnculo"/>
          </w:rPr>
          <w:t>https://github.com/Telematica/RAE-Scrapper</w:t>
        </w:r>
      </w:hyperlink>
    </w:p>
    <w:p w:rsidR="00031D6D" w:rsidRDefault="000611F9" w:rsidP="00E73846">
      <w:pPr>
        <w:pStyle w:val="Prrafodelista"/>
        <w:numPr>
          <w:ilvl w:val="0"/>
          <w:numId w:val="10"/>
        </w:numPr>
        <w:spacing w:after="120" w:line="240" w:lineRule="auto"/>
      </w:pPr>
      <w:hyperlink r:id="rId11" w:history="1">
        <w:r w:rsidR="00031D6D" w:rsidRPr="00F871DA">
          <w:rPr>
            <w:rStyle w:val="Hipervnculo"/>
          </w:rPr>
          <w:t>http://dle.rae.es/srv/fetch?w=ver%C3%ADa</w:t>
        </w:r>
      </w:hyperlink>
    </w:p>
    <w:p w:rsidR="004359BC" w:rsidRDefault="004359BC" w:rsidP="004359BC">
      <w:pPr>
        <w:spacing w:after="120" w:line="240" w:lineRule="auto"/>
        <w:ind w:left="357"/>
        <w:rPr>
          <w:ins w:id="145" w:author="Inmaculada Perea Fernández" w:date="2017-03-06T21:18:00Z"/>
        </w:rPr>
      </w:pPr>
    </w:p>
    <w:p w:rsidR="00B11973" w:rsidRDefault="00B11973">
      <w:pPr>
        <w:pStyle w:val="Prrafodelista"/>
        <w:numPr>
          <w:ilvl w:val="0"/>
          <w:numId w:val="3"/>
        </w:numPr>
        <w:spacing w:after="120" w:line="240" w:lineRule="auto"/>
        <w:rPr>
          <w:ins w:id="146" w:author="Inmaculada Perea Fernández" w:date="2017-03-06T21:18:00Z"/>
        </w:rPr>
        <w:pPrChange w:id="147" w:author="Inmaculada Perea Fernández" w:date="2017-03-06T21:19:00Z">
          <w:pPr>
            <w:spacing w:after="120" w:line="240" w:lineRule="auto"/>
            <w:ind w:left="357"/>
          </w:pPr>
        </w:pPrChange>
      </w:pPr>
      <w:ins w:id="148" w:author="Inmaculada Perea Fernández" w:date="2017-03-06T21:18:00Z">
        <w:r w:rsidRPr="00C33D8E">
          <w:rPr>
            <w:highlight w:val="green"/>
            <w:rPrChange w:id="149" w:author="Inmaculada Perea Fernández" w:date="2017-03-06T21:19:00Z">
              <w:rPr/>
            </w:rPrChange>
          </w:rPr>
          <w:t xml:space="preserve">Pruebo con otras </w:t>
        </w:r>
        <w:proofErr w:type="spellStart"/>
        <w:r w:rsidRPr="00C33D8E">
          <w:rPr>
            <w:highlight w:val="green"/>
            <w:rPrChange w:id="150" w:author="Inmaculada Perea Fernández" w:date="2017-03-06T21:19:00Z">
              <w:rPr/>
            </w:rPrChange>
          </w:rPr>
          <w:t>APIs</w:t>
        </w:r>
        <w:proofErr w:type="spellEnd"/>
      </w:ins>
    </w:p>
    <w:p w:rsidR="00B11973" w:rsidRPr="00B11973" w:rsidRDefault="00B11973">
      <w:pPr>
        <w:spacing w:after="120" w:line="240" w:lineRule="auto"/>
        <w:ind w:left="1068"/>
        <w:rPr>
          <w:ins w:id="151" w:author="Inmaculada Perea Fernández" w:date="2017-03-06T21:18:00Z"/>
        </w:rPr>
        <w:pPrChange w:id="152" w:author="Inmaculada Perea Fernández" w:date="2017-03-06T21:20:00Z">
          <w:pPr>
            <w:spacing w:after="120" w:line="240" w:lineRule="auto"/>
            <w:ind w:left="357"/>
          </w:pPr>
        </w:pPrChange>
      </w:pPr>
      <w:ins w:id="153" w:author="Inmaculada Perea Fernández" w:date="2017-03-06T21:18:00Z">
        <w:r>
          <w:fldChar w:fldCharType="begin"/>
        </w:r>
        <w:r w:rsidRPr="00B11973">
          <w:instrText xml:space="preserve"> HYPERLINK "http://stackoverflow.com/questions/11039178/is-there-any-free-online-dictionary-api-json-xml-with-multiple-languages-to-ch" </w:instrText>
        </w:r>
        <w:r>
          <w:fldChar w:fldCharType="separate"/>
        </w:r>
        <w:r w:rsidRPr="00B11973">
          <w:rPr>
            <w:rStyle w:val="Hipervnculo"/>
          </w:rPr>
          <w:t>http://stackoverflow.com/questions/11039178/is-there-any-free-online-dictionary-api-json-xml-with-multiple-languages-to-ch</w:t>
        </w:r>
        <w:r>
          <w:fldChar w:fldCharType="end"/>
        </w:r>
      </w:ins>
    </w:p>
    <w:p w:rsidR="00B11973" w:rsidRDefault="00E31DB2" w:rsidP="00B11973">
      <w:pPr>
        <w:spacing w:after="120" w:line="240" w:lineRule="auto"/>
        <w:ind w:left="357"/>
        <w:rPr>
          <w:ins w:id="154" w:author="Inmaculada Perea Fernández" w:date="2017-03-06T22:02:00Z"/>
        </w:rPr>
      </w:pPr>
      <w:ins w:id="155" w:author="Inmaculada Perea Fernández" w:date="2017-03-06T22:02:00Z">
        <w:r>
          <w:fldChar w:fldCharType="begin"/>
        </w:r>
        <w:r>
          <w:instrText xml:space="preserve"> HYPERLINK "</w:instrText>
        </w:r>
        <w:r w:rsidRPr="00E31DB2">
          <w:instrText>https://glosbe.com/gapi/translate?from=spa&amp;dest=spa&amp;format=json&amp;phrase=hola</w:instrText>
        </w:r>
        <w:r>
          <w:instrText xml:space="preserve">" </w:instrText>
        </w:r>
        <w:r>
          <w:fldChar w:fldCharType="separate"/>
        </w:r>
        <w:r w:rsidRPr="00DB5EA7">
          <w:rPr>
            <w:rStyle w:val="Hipervnculo"/>
          </w:rPr>
          <w:t>https://glosbe.com/gapi/translate?from=spa&amp;dest=spa&amp;format=json&amp;phrase=hola</w:t>
        </w:r>
        <w:r>
          <w:fldChar w:fldCharType="end"/>
        </w:r>
      </w:ins>
    </w:p>
    <w:p w:rsidR="00E31DB2" w:rsidRDefault="00E31DB2" w:rsidP="00B11973">
      <w:pPr>
        <w:spacing w:after="120" w:line="240" w:lineRule="auto"/>
        <w:ind w:left="357"/>
        <w:rPr>
          <w:ins w:id="156" w:author="Inmaculada Perea Fernández" w:date="2017-03-06T21:47:00Z"/>
        </w:rPr>
      </w:pPr>
    </w:p>
    <w:p w:rsidR="00E31DB2" w:rsidRDefault="00E31DB2" w:rsidP="00B11973">
      <w:pPr>
        <w:spacing w:after="120" w:line="240" w:lineRule="auto"/>
        <w:ind w:left="357"/>
        <w:rPr>
          <w:ins w:id="157" w:author="Inmaculada Perea Fernández" w:date="2017-03-06T21:48:00Z"/>
        </w:rPr>
      </w:pPr>
      <w:ins w:id="158" w:author="Inmaculada Perea Fernández" w:date="2017-03-06T21:47:00Z">
        <w:r>
          <w:t>En inglés</w:t>
        </w:r>
      </w:ins>
    </w:p>
    <w:p w:rsidR="00E31DB2" w:rsidRDefault="00E31DB2" w:rsidP="00B11973">
      <w:pPr>
        <w:spacing w:after="120" w:line="240" w:lineRule="auto"/>
        <w:ind w:left="357"/>
        <w:rPr>
          <w:ins w:id="159" w:author="Inmaculada Perea Fernández" w:date="2017-03-06T21:48:00Z"/>
        </w:rPr>
      </w:pPr>
      <w:ins w:id="160" w:author="Inmaculada Perea Fernández" w:date="2017-03-06T21:48:00Z">
        <w:r>
          <w:t xml:space="preserve">Este </w:t>
        </w:r>
        <w:proofErr w:type="spellStart"/>
        <w:r>
          <w:t>esta</w:t>
        </w:r>
        <w:proofErr w:type="spellEnd"/>
        <w:r>
          <w:t xml:space="preserve"> muy bien pero no está en español</w:t>
        </w:r>
      </w:ins>
    </w:p>
    <w:p w:rsidR="00E31DB2" w:rsidRDefault="00E31DB2" w:rsidP="00B11973">
      <w:pPr>
        <w:spacing w:after="120" w:line="240" w:lineRule="auto"/>
        <w:ind w:left="357"/>
        <w:rPr>
          <w:ins w:id="161" w:author="Inmaculada Perea Fernández" w:date="2017-03-06T21:48:00Z"/>
        </w:rPr>
      </w:pPr>
      <w:ins w:id="162" w:author="Inmaculada Perea Fernández" w:date="2017-03-06T21:48:00Z">
        <w:r>
          <w:fldChar w:fldCharType="begin"/>
        </w:r>
        <w:r>
          <w:instrText xml:space="preserve"> HYPERLINK "</w:instrText>
        </w:r>
        <w:r w:rsidRPr="00E31DB2">
          <w:instrText>http://services.aonaware.com/DictService/DictService.asmx</w:instrText>
        </w:r>
        <w:r>
          <w:instrText xml:space="preserve">" </w:instrText>
        </w:r>
        <w:r>
          <w:fldChar w:fldCharType="separate"/>
        </w:r>
        <w:r w:rsidRPr="00DB5EA7">
          <w:rPr>
            <w:rStyle w:val="Hipervnculo"/>
          </w:rPr>
          <w:t>http://services.aonaware.com/DictService/DictService.asmx</w:t>
        </w:r>
        <w:r>
          <w:fldChar w:fldCharType="end"/>
        </w:r>
      </w:ins>
    </w:p>
    <w:p w:rsidR="00E31DB2" w:rsidRDefault="00E31DB2" w:rsidP="00B11973">
      <w:pPr>
        <w:spacing w:after="120" w:line="240" w:lineRule="auto"/>
        <w:ind w:left="357"/>
        <w:rPr>
          <w:ins w:id="163" w:author="Inmaculada Perea Fernández" w:date="2017-03-06T21:48:00Z"/>
        </w:rPr>
      </w:pPr>
      <w:ins w:id="164" w:author="Inmaculada Perea Fernández" w:date="2017-03-06T21:48:00Z">
        <w:r>
          <w:t>Tiene un servicio para ver si existe una palabra</w:t>
        </w:r>
      </w:ins>
    </w:p>
    <w:p w:rsidR="00E31DB2" w:rsidRDefault="00E31DB2" w:rsidP="00B11973">
      <w:pPr>
        <w:spacing w:after="120" w:line="240" w:lineRule="auto"/>
        <w:ind w:left="357"/>
        <w:rPr>
          <w:ins w:id="165" w:author="Inmaculada Perea Fernández" w:date="2017-03-06T21:47:00Z"/>
        </w:rPr>
      </w:pPr>
    </w:p>
    <w:p w:rsidR="00E31DB2" w:rsidRDefault="00E31DB2" w:rsidP="00B11973">
      <w:pPr>
        <w:spacing w:after="120" w:line="240" w:lineRule="auto"/>
        <w:ind w:left="357"/>
        <w:rPr>
          <w:ins w:id="166" w:author="Inmaculada Perea Fernández" w:date="2017-03-06T21:47:00Z"/>
        </w:rPr>
      </w:pPr>
      <w:ins w:id="167" w:author="Inmaculada Perea Fernández" w:date="2017-03-06T21:47:00Z">
        <w:r>
          <w:fldChar w:fldCharType="begin"/>
        </w:r>
        <w:r>
          <w:instrText xml:space="preserve"> HYPERLINK "</w:instrText>
        </w:r>
        <w:r w:rsidRPr="00E31DB2">
          <w:instrText>http://services.aonaware.com/DictService/DictService.asmx/Define?word=%hola</w:instrText>
        </w:r>
        <w:r>
          <w:instrText xml:space="preserve">" </w:instrText>
        </w:r>
        <w:r>
          <w:fldChar w:fldCharType="separate"/>
        </w:r>
        <w:r w:rsidRPr="00DB5EA7">
          <w:rPr>
            <w:rStyle w:val="Hipervnculo"/>
          </w:rPr>
          <w:t>http://services.aonaware.com/DictService/DictService.asmx/Define?word=%hola</w:t>
        </w:r>
        <w:r>
          <w:fldChar w:fldCharType="end"/>
        </w:r>
      </w:ins>
    </w:p>
    <w:p w:rsidR="00E31DB2" w:rsidRPr="00B11973" w:rsidRDefault="00E31DB2" w:rsidP="00B11973">
      <w:pPr>
        <w:spacing w:after="120" w:line="240" w:lineRule="auto"/>
        <w:ind w:left="357"/>
      </w:pPr>
    </w:p>
    <w:p w:rsidR="00653E14" w:rsidRDefault="00653E14" w:rsidP="004359BC">
      <w:pPr>
        <w:pStyle w:val="Prrafodelista"/>
        <w:numPr>
          <w:ilvl w:val="0"/>
          <w:numId w:val="1"/>
        </w:numPr>
      </w:pPr>
      <w:r>
        <w:t>2 opciones según resultado del paso previo</w:t>
      </w:r>
      <w:ins w:id="168" w:author="Inmaculada Perea Fernández" w:date="2017-03-05T21:49:00Z">
        <w:r w:rsidR="00640976">
          <w:t xml:space="preserve"> </w:t>
        </w:r>
        <w:r w:rsidR="00640976" w:rsidRPr="00640976">
          <w:rPr>
            <w:b/>
            <w:color w:val="FF0000"/>
            <w:rPrChange w:id="169" w:author="Inmaculada Perea Fernández" w:date="2017-03-05T21:50:00Z">
              <w:rPr/>
            </w:rPrChange>
          </w:rPr>
          <w:t>(en esta versión añado siempre la palabra</w:t>
        </w:r>
        <w:r w:rsidR="00640976" w:rsidRPr="00A961D8">
          <w:rPr>
            <w:b/>
            <w:color w:val="FF0000"/>
          </w:rPr>
          <w:t>)</w:t>
        </w:r>
      </w:ins>
    </w:p>
    <w:p w:rsidR="00FA4552" w:rsidRDefault="00FA4552" w:rsidP="00FA4552">
      <w:pPr>
        <w:pStyle w:val="Prrafodelista"/>
      </w:pPr>
    </w:p>
    <w:p w:rsidR="00FA4552" w:rsidRDefault="00FA4552" w:rsidP="00FA4552">
      <w:pPr>
        <w:pStyle w:val="Prrafodelista"/>
        <w:numPr>
          <w:ilvl w:val="0"/>
          <w:numId w:val="11"/>
        </w:numPr>
      </w:pPr>
      <w:r w:rsidRPr="00FA4552">
        <w:rPr>
          <w:u w:val="single"/>
        </w:rPr>
        <w:t>Opción 1</w:t>
      </w:r>
      <w:r>
        <w:t xml:space="preserve">:  </w:t>
      </w:r>
      <w:r w:rsidR="00653E14">
        <w:t>La palabra sí es corre</w:t>
      </w:r>
      <w:r>
        <w:t>cta (existe en el diccionario)</w:t>
      </w:r>
    </w:p>
    <w:p w:rsidR="00FA4552" w:rsidRDefault="00FA4552" w:rsidP="00FA4552">
      <w:pPr>
        <w:pStyle w:val="Prrafodelista"/>
        <w:numPr>
          <w:ilvl w:val="1"/>
          <w:numId w:val="11"/>
        </w:numPr>
      </w:pPr>
      <w:r w:rsidRPr="00FA4552">
        <w:t>A</w:t>
      </w:r>
      <w:r w:rsidR="00653E14" w:rsidRPr="00FA4552">
        <w:t>ctualizamos</w:t>
      </w:r>
      <w:r w:rsidR="00653E14">
        <w:t xml:space="preserve"> WORDS</w:t>
      </w:r>
    </w:p>
    <w:p w:rsidR="00FA4552" w:rsidRDefault="00FA4552" w:rsidP="00FA4552">
      <w:pPr>
        <w:pStyle w:val="Prrafodelista"/>
        <w:numPr>
          <w:ilvl w:val="1"/>
          <w:numId w:val="11"/>
        </w:numPr>
      </w:pPr>
      <w:r>
        <w:t>Añadimos la palabra si no existía ya o actualizamos el número de ocurrencias</w:t>
      </w:r>
    </w:p>
    <w:p w:rsidR="00FA4552" w:rsidRDefault="00FA4552" w:rsidP="00FA4552">
      <w:pPr>
        <w:pStyle w:val="Prrafodelista"/>
      </w:pPr>
    </w:p>
    <w:p w:rsidR="000F2553" w:rsidRDefault="00FA4552" w:rsidP="00FA4552">
      <w:pPr>
        <w:pStyle w:val="Prrafodelista"/>
        <w:numPr>
          <w:ilvl w:val="0"/>
          <w:numId w:val="11"/>
        </w:numPr>
      </w:pPr>
      <w:r w:rsidRPr="00FA4552">
        <w:rPr>
          <w:u w:val="single"/>
        </w:rPr>
        <w:t>Opción 2</w:t>
      </w:r>
      <w:r>
        <w:t xml:space="preserve">: </w:t>
      </w:r>
      <w:r w:rsidR="000F2553">
        <w:t>La palabra no es correcta (no está en el diccionario RAE)</w:t>
      </w:r>
    </w:p>
    <w:p w:rsidR="00FA4552" w:rsidRPr="00FA4552" w:rsidRDefault="00FA4552" w:rsidP="00FA4552">
      <w:pPr>
        <w:pStyle w:val="Prrafodelista"/>
        <w:numPr>
          <w:ilvl w:val="1"/>
          <w:numId w:val="11"/>
        </w:numPr>
      </w:pPr>
      <w:r w:rsidRPr="00FA4552">
        <w:t>No se añade la palabra a WORDS</w:t>
      </w:r>
    </w:p>
    <w:p w:rsidR="00FA4552" w:rsidRPr="00FA4552" w:rsidRDefault="00FA4552" w:rsidP="00FA4552">
      <w:pPr>
        <w:pStyle w:val="Prrafodelista"/>
        <w:numPr>
          <w:ilvl w:val="1"/>
          <w:numId w:val="11"/>
        </w:numPr>
      </w:pPr>
      <w:r w:rsidRPr="00FA4552">
        <w:t>Se podría</w:t>
      </w:r>
      <w:r>
        <w:t xml:space="preserve"> ir añadiendo a una lista de palabras bajo estudio, para que el usuario o con algún otro mecanismo determinar si debe añadirse a WORDS o no</w:t>
      </w:r>
      <w:r w:rsidRPr="00FA4552">
        <w:t xml:space="preserve"> </w:t>
      </w:r>
    </w:p>
    <w:p w:rsidR="000F2553" w:rsidRDefault="000F2553" w:rsidP="000F2553">
      <w:pPr>
        <w:pStyle w:val="Prrafodelista"/>
        <w:ind w:left="1440"/>
      </w:pPr>
    </w:p>
    <w:p w:rsidR="00653E14" w:rsidRDefault="00653E14" w:rsidP="00653E14">
      <w:pPr>
        <w:pStyle w:val="Prrafodelista"/>
      </w:pPr>
    </w:p>
    <w:p w:rsidR="00031D6D" w:rsidRDefault="00653E14" w:rsidP="00031D6D">
      <w:pPr>
        <w:pStyle w:val="Ttulo1"/>
      </w:pPr>
      <w:r>
        <w:t>P</w:t>
      </w:r>
      <w:r w:rsidR="00290BEA">
        <w:t xml:space="preserve">ASO 2: </w:t>
      </w:r>
      <w:r w:rsidR="00031D6D" w:rsidRPr="00031D6D">
        <w:t>Añadir nuevas transformaciones y reglas</w:t>
      </w:r>
      <w:r w:rsidR="00BD599A">
        <w:t>: m</w:t>
      </w:r>
      <w:r w:rsidR="00031D6D">
        <w:t xml:space="preserve">étodo </w:t>
      </w:r>
      <w:r w:rsidR="00BD599A">
        <w:rPr>
          <w:i/>
        </w:rPr>
        <w:t>edits3</w:t>
      </w:r>
    </w:p>
    <w:p w:rsidR="00373C99" w:rsidRDefault="00373C99" w:rsidP="00FA4552">
      <w:r>
        <w:t>Basarse en los e</w:t>
      </w:r>
      <w:r w:rsidR="006D6799">
        <w:t>rrores más comunes</w:t>
      </w:r>
      <w:r w:rsidR="00FA4552">
        <w:t xml:space="preserve"> del español </w:t>
      </w:r>
      <w:r w:rsidR="00696D5D">
        <w:t xml:space="preserve"> </w:t>
      </w:r>
      <w:r w:rsidR="00FA4552">
        <w:t>(</w:t>
      </w:r>
      <w:hyperlink r:id="rId12" w:history="1">
        <w:r w:rsidRPr="0098767D">
          <w:rPr>
            <w:rStyle w:val="Hipervnculo"/>
          </w:rPr>
          <w:t>https://es.wikipedia.org/wiki/Wikipedia:Lista_de_errores_ortogr%C3%A1ficos_comunes/M%C3%A1quinas</w:t>
        </w:r>
      </w:hyperlink>
      <w:r w:rsidR="00FA4552">
        <w:t>)</w:t>
      </w:r>
    </w:p>
    <w:p w:rsidR="006D6799" w:rsidRDefault="00FA4552" w:rsidP="00373C99">
      <w:pPr>
        <w:pStyle w:val="Prrafodelista"/>
        <w:numPr>
          <w:ilvl w:val="0"/>
          <w:numId w:val="9"/>
        </w:numPr>
        <w:ind w:left="360"/>
      </w:pPr>
      <w:r>
        <w:lastRenderedPageBreak/>
        <w:t xml:space="preserve">No usar </w:t>
      </w:r>
      <w:r w:rsidR="006D6799">
        <w:t>m antes de p y b</w:t>
      </w:r>
    </w:p>
    <w:p w:rsidR="006D6799" w:rsidRDefault="006D6799" w:rsidP="00373C99">
      <w:pPr>
        <w:pStyle w:val="Prrafodelista"/>
        <w:numPr>
          <w:ilvl w:val="0"/>
          <w:numId w:val="9"/>
        </w:numPr>
        <w:ind w:left="360"/>
      </w:pPr>
      <w:r>
        <w:t>b y v</w:t>
      </w:r>
    </w:p>
    <w:p w:rsidR="006D6799" w:rsidRDefault="006D6799" w:rsidP="00373C99">
      <w:pPr>
        <w:pStyle w:val="Prrafodelista"/>
        <w:numPr>
          <w:ilvl w:val="0"/>
          <w:numId w:val="9"/>
        </w:numPr>
        <w:ind w:left="360"/>
      </w:pPr>
      <w:r>
        <w:t>h y sin h</w:t>
      </w:r>
    </w:p>
    <w:p w:rsidR="006D6799" w:rsidRDefault="006D6799" w:rsidP="00373C99">
      <w:pPr>
        <w:pStyle w:val="Prrafodelista"/>
        <w:numPr>
          <w:ilvl w:val="0"/>
          <w:numId w:val="9"/>
        </w:numPr>
        <w:ind w:left="360"/>
      </w:pPr>
      <w:r>
        <w:t>acento y sin acento</w:t>
      </w:r>
    </w:p>
    <w:p w:rsidR="004359BC" w:rsidRDefault="006D6799" w:rsidP="00373C99">
      <w:pPr>
        <w:pStyle w:val="Prrafodelista"/>
        <w:numPr>
          <w:ilvl w:val="0"/>
          <w:numId w:val="9"/>
        </w:numPr>
        <w:ind w:left="360"/>
      </w:pPr>
      <w:r>
        <w:t>g y j</w:t>
      </w:r>
    </w:p>
    <w:p w:rsidR="0023655D" w:rsidRDefault="0023655D" w:rsidP="006D6799">
      <w:pPr>
        <w:pStyle w:val="Ttulo1"/>
        <w:rPr>
          <w:ins w:id="170" w:author="Marina Sarmiento" w:date="2017-03-07T11:32:00Z"/>
        </w:rPr>
      </w:pPr>
      <w:ins w:id="171" w:author="Marina Sarmiento" w:date="2017-03-07T11:31:00Z">
        <w:r>
          <w:t>PASO 3: Palabras hom</w:t>
        </w:r>
      </w:ins>
      <w:ins w:id="172" w:author="Marina Sarmiento" w:date="2017-03-07T11:32:00Z">
        <w:r w:rsidR="003D40CA">
          <w:t>ófonas</w:t>
        </w:r>
      </w:ins>
    </w:p>
    <w:p w:rsidR="003D40CA" w:rsidRDefault="003D40CA" w:rsidP="0023655D">
      <w:pPr>
        <w:rPr>
          <w:ins w:id="173" w:author="Marina Sarmiento" w:date="2017-03-07T11:50:00Z"/>
        </w:rPr>
        <w:pPrChange w:id="174" w:author="Marina Sarmiento" w:date="2017-03-07T11:32:00Z">
          <w:pPr>
            <w:pStyle w:val="Ttulo1"/>
          </w:pPr>
        </w:pPrChange>
      </w:pPr>
      <w:ins w:id="175" w:author="Marina Sarmiento" w:date="2017-03-07T11:42:00Z">
        <w:r>
          <w:t xml:space="preserve">Son palabras </w:t>
        </w:r>
      </w:ins>
      <w:ins w:id="176" w:author="Marina Sarmiento" w:date="2017-03-07T11:50:00Z">
        <w:r>
          <w:t>homófonas</w:t>
        </w:r>
      </w:ins>
      <w:ins w:id="177" w:author="Marina Sarmiento" w:date="2017-03-07T11:42:00Z">
        <w:r>
          <w:t xml:space="preserve"> aquellas que</w:t>
        </w:r>
        <w:r w:rsidRPr="003D40CA">
          <w:t xml:space="preserve"> se pronuncian igual pero se escriben de un modo diferente y tienen significados distintos</w:t>
        </w:r>
      </w:ins>
      <w:ins w:id="178" w:author="Marina Sarmiento" w:date="2017-03-07T11:50:00Z">
        <w:r>
          <w:t>.</w:t>
        </w:r>
      </w:ins>
    </w:p>
    <w:p w:rsidR="0023655D" w:rsidRDefault="000611F9" w:rsidP="0023655D">
      <w:pPr>
        <w:rPr>
          <w:ins w:id="179" w:author="Marina Sarmiento" w:date="2017-03-07T11:35:00Z"/>
        </w:rPr>
        <w:pPrChange w:id="180" w:author="Marina Sarmiento" w:date="2017-03-07T11:32:00Z">
          <w:pPr>
            <w:pStyle w:val="Ttulo1"/>
          </w:pPr>
        </w:pPrChange>
      </w:pPr>
      <w:ins w:id="181" w:author="Marina Sarmiento" w:date="2017-03-07T11:42:00Z">
        <w:r>
          <w:t xml:space="preserve">En el </w:t>
        </w:r>
        <w:r w:rsidR="003D40CA">
          <w:t>español se dan las palabras hom</w:t>
        </w:r>
      </w:ins>
      <w:ins w:id="182" w:author="Marina Sarmiento" w:date="2017-03-07T11:43:00Z">
        <w:r w:rsidR="003D40CA">
          <w:t>ófonas por lo que</w:t>
        </w:r>
      </w:ins>
      <w:ins w:id="183" w:author="Marina Sarmiento" w:date="2017-03-07T11:33:00Z">
        <w:r w:rsidR="0023655D">
          <w:t xml:space="preserve"> hay que </w:t>
        </w:r>
        <w:r w:rsidR="00CB74BB">
          <w:t>tenerla</w:t>
        </w:r>
        <w:r w:rsidR="0023655D">
          <w:t xml:space="preserve">s en cuenta </w:t>
        </w:r>
      </w:ins>
      <w:ins w:id="184" w:author="Marina Sarmiento" w:date="2017-03-07T11:51:00Z">
        <w:r w:rsidR="003D40CA">
          <w:t xml:space="preserve">a la hora de implementar el corrector </w:t>
        </w:r>
      </w:ins>
      <w:ins w:id="185" w:author="Marina Sarmiento" w:date="2017-03-07T11:33:00Z">
        <w:r w:rsidR="0023655D">
          <w:t>ya que</w:t>
        </w:r>
      </w:ins>
      <w:ins w:id="186" w:author="Marina Sarmiento" w:date="2017-03-07T11:34:00Z">
        <w:r w:rsidR="0023655D">
          <w:t xml:space="preserve"> se puede dar el caso de que tengamos un error ortográf</w:t>
        </w:r>
        <w:r w:rsidR="00066BA3">
          <w:t>ico siendo la palabra correcta</w:t>
        </w:r>
        <w:r>
          <w:t xml:space="preserve">, por ejemplo, </w:t>
        </w:r>
      </w:ins>
      <w:ins w:id="187" w:author="Marina Sarmiento" w:date="2017-03-07T15:48:00Z">
        <w:r>
          <w:t>“</w:t>
        </w:r>
      </w:ins>
      <w:ins w:id="188" w:author="Marina Sarmiento" w:date="2017-03-07T11:34:00Z">
        <w:r>
          <w:t>Hay ah</w:t>
        </w:r>
      </w:ins>
      <w:ins w:id="189" w:author="Marina Sarmiento" w:date="2017-03-07T15:48:00Z">
        <w:r>
          <w:t xml:space="preserve">í niños” el corrector identificaría las palabras </w:t>
        </w:r>
      </w:ins>
      <w:ins w:id="190" w:author="Marina Sarmiento" w:date="2017-03-07T15:49:00Z">
        <w:r>
          <w:t>“</w:t>
        </w:r>
      </w:ins>
      <w:ins w:id="191" w:author="Marina Sarmiento" w:date="2017-03-07T15:48:00Z">
        <w:r>
          <w:t>hay</w:t>
        </w:r>
      </w:ins>
      <w:ins w:id="192" w:author="Marina Sarmiento" w:date="2017-03-07T15:49:00Z">
        <w:r>
          <w:t>”</w:t>
        </w:r>
      </w:ins>
      <w:ins w:id="193" w:author="Marina Sarmiento" w:date="2017-03-07T15:48:00Z">
        <w:r>
          <w:t xml:space="preserve"> y </w:t>
        </w:r>
      </w:ins>
      <w:ins w:id="194" w:author="Marina Sarmiento" w:date="2017-03-07T15:49:00Z">
        <w:r>
          <w:t>“</w:t>
        </w:r>
      </w:ins>
      <w:ins w:id="195" w:author="Marina Sarmiento" w:date="2017-03-07T15:48:00Z">
        <w:r>
          <w:t>ahí</w:t>
        </w:r>
      </w:ins>
      <w:ins w:id="196" w:author="Marina Sarmiento" w:date="2017-03-07T15:49:00Z">
        <w:r>
          <w:t>”</w:t>
        </w:r>
      </w:ins>
      <w:ins w:id="197" w:author="Marina Sarmiento" w:date="2017-03-07T15:48:00Z">
        <w:r>
          <w:t xml:space="preserve"> como correctas sin embargo </w:t>
        </w:r>
      </w:ins>
      <w:ins w:id="198" w:author="Marina Sarmiento" w:date="2017-03-07T15:49:00Z">
        <w:r>
          <w:t>estamos cometiendo dos faltas de ortografía, la frase correcta ser</w:t>
        </w:r>
      </w:ins>
      <w:ins w:id="199" w:author="Marina Sarmiento" w:date="2017-03-07T15:50:00Z">
        <w:r>
          <w:t>ía</w:t>
        </w:r>
      </w:ins>
      <w:ins w:id="200" w:author="Marina Sarmiento" w:date="2017-03-07T15:49:00Z">
        <w:r>
          <w:t xml:space="preserve"> “Ahí hay niños</w:t>
        </w:r>
      </w:ins>
      <w:ins w:id="201" w:author="Marina Sarmiento" w:date="2017-03-07T15:50:00Z">
        <w:r>
          <w:t>”</w:t>
        </w:r>
      </w:ins>
    </w:p>
    <w:p w:rsidR="003D40CA" w:rsidRDefault="004F2903" w:rsidP="004F2903">
      <w:pPr>
        <w:rPr>
          <w:ins w:id="202" w:author="Marina Sarmiento" w:date="2017-03-07T12:22:00Z"/>
        </w:rPr>
        <w:pPrChange w:id="203" w:author="Marina Sarmiento" w:date="2017-03-07T11:59:00Z">
          <w:pPr>
            <w:pStyle w:val="Ttulo1"/>
          </w:pPr>
        </w:pPrChange>
      </w:pPr>
      <w:ins w:id="204" w:author="Marina Sarmiento" w:date="2017-03-07T12:00:00Z">
        <w:r>
          <w:t>En primer lugar se va a partir de un listado</w:t>
        </w:r>
      </w:ins>
      <w:ins w:id="205" w:author="Marina Sarmiento" w:date="2017-03-07T12:02:00Z">
        <w:r w:rsidR="00CB74BB">
          <w:t xml:space="preserve"> (PalabrasHomofonas.csv)</w:t>
        </w:r>
      </w:ins>
      <w:ins w:id="206" w:author="Marina Sarmiento" w:date="2017-03-07T12:00:00Z">
        <w:r>
          <w:t xml:space="preserve"> con estos casos, este lista</w:t>
        </w:r>
        <w:r w:rsidR="00066BA3">
          <w:t>do tiene tres columnas (h1, h2, h</w:t>
        </w:r>
        <w:r>
          <w:t>3) ya que hay casos en los que se presentan 3 palabras hom</w:t>
        </w:r>
      </w:ins>
      <w:ins w:id="207" w:author="Marina Sarmiento" w:date="2017-03-07T12:01:00Z">
        <w:r>
          <w:t>ófonas (hay, ahí, ay) aunque en la mayoría de</w:t>
        </w:r>
      </w:ins>
      <w:ins w:id="208" w:author="Marina Sarmiento" w:date="2017-03-07T14:42:00Z">
        <w:r w:rsidR="00066BA3">
          <w:t xml:space="preserve"> los casos</w:t>
        </w:r>
      </w:ins>
      <w:ins w:id="209" w:author="Marina Sarmiento" w:date="2017-03-07T12:01:00Z">
        <w:r>
          <w:t xml:space="preserve"> son sólo dos.</w:t>
        </w:r>
      </w:ins>
      <w:ins w:id="210" w:author="Marina Sarmiento" w:date="2017-03-07T14:42:00Z">
        <w:r w:rsidR="00066BA3">
          <w:t xml:space="preserve"> Por otro lado también es necesario construir una lista que contenga en una </w:t>
        </w:r>
      </w:ins>
      <w:ins w:id="211" w:author="Marina Sarmiento" w:date="2017-03-07T14:43:00Z">
        <w:r w:rsidR="00066BA3">
          <w:t>única columna las palabras homófonas (ListaHomogonas.csv)</w:t>
        </w:r>
      </w:ins>
      <w:ins w:id="212" w:author="Marina Sarmiento" w:date="2017-03-07T15:51:00Z">
        <w:r w:rsidR="000611F9">
          <w:t>. Para la detección de estas faltas ortográficas se va a proceder como sigue:</w:t>
        </w:r>
      </w:ins>
    </w:p>
    <w:p w:rsidR="00A9247E" w:rsidRDefault="00A9247E" w:rsidP="00A9247E">
      <w:pPr>
        <w:pStyle w:val="Prrafodelista"/>
        <w:numPr>
          <w:ilvl w:val="0"/>
          <w:numId w:val="12"/>
        </w:numPr>
        <w:rPr>
          <w:ins w:id="213" w:author="Marina Sarmiento" w:date="2017-03-07T12:24:00Z"/>
        </w:rPr>
        <w:pPrChange w:id="214" w:author="Marina Sarmiento" w:date="2017-03-07T12:23:00Z">
          <w:pPr>
            <w:pStyle w:val="Ttulo1"/>
          </w:pPr>
        </w:pPrChange>
      </w:pPr>
      <w:ins w:id="215" w:author="Marina Sarmiento" w:date="2017-03-07T12:23:00Z">
        <w:r>
          <w:t>Comprobar si la palabra es hom</w:t>
        </w:r>
      </w:ins>
      <w:ins w:id="216" w:author="Marina Sarmiento" w:date="2017-03-07T12:24:00Z">
        <w:r>
          <w:t>ófona</w:t>
        </w:r>
      </w:ins>
      <w:ins w:id="217" w:author="Marina Sarmiento" w:date="2017-03-07T14:43:00Z">
        <w:r w:rsidR="00066BA3">
          <w:t xml:space="preserve"> a partir de ListaHomogonas.csv</w:t>
        </w:r>
      </w:ins>
    </w:p>
    <w:p w:rsidR="00207377" w:rsidRDefault="00A9247E" w:rsidP="000611F9">
      <w:pPr>
        <w:pStyle w:val="Prrafodelista"/>
        <w:numPr>
          <w:ilvl w:val="0"/>
          <w:numId w:val="12"/>
        </w:numPr>
        <w:rPr>
          <w:ins w:id="218" w:author="Marina Sarmiento" w:date="2017-03-07T12:56:00Z"/>
        </w:rPr>
        <w:pPrChange w:id="219" w:author="Marina Sarmiento" w:date="2017-03-07T15:53:00Z">
          <w:pPr>
            <w:pStyle w:val="Ttulo1"/>
          </w:pPr>
        </w:pPrChange>
      </w:pPr>
      <w:ins w:id="220" w:author="Marina Sarmiento" w:date="2017-03-07T12:24:00Z">
        <w:r>
          <w:t>En el caso de que lo sea hay que comprobar si el uso de esta es correcto o si es su hom</w:t>
        </w:r>
      </w:ins>
      <w:ins w:id="221" w:author="Marina Sarmiento" w:date="2017-03-07T12:25:00Z">
        <w:r w:rsidR="00207377">
          <w:t>ófona la correcta. P</w:t>
        </w:r>
        <w:r>
          <w:t xml:space="preserve">ara ello se propone usar el </w:t>
        </w:r>
      </w:ins>
      <w:ins w:id="222" w:author="Marina Sarmiento" w:date="2017-03-07T12:53:00Z">
        <w:r w:rsidR="00111D52">
          <w:t xml:space="preserve">clasificador de </w:t>
        </w:r>
      </w:ins>
      <w:proofErr w:type="spellStart"/>
      <w:ins w:id="223" w:author="Marina Sarmiento" w:date="2017-03-07T12:54:00Z">
        <w:r w:rsidR="00207377">
          <w:t>Naive</w:t>
        </w:r>
        <w:proofErr w:type="spellEnd"/>
        <w:r w:rsidR="00207377">
          <w:t xml:space="preserve"> </w:t>
        </w:r>
        <w:proofErr w:type="spellStart"/>
        <w:r w:rsidR="00207377">
          <w:t>Bayes</w:t>
        </w:r>
        <w:proofErr w:type="spellEnd"/>
        <w:r w:rsidR="00207377">
          <w:t xml:space="preserve"> </w:t>
        </w:r>
      </w:ins>
      <w:ins w:id="224" w:author="Marina Sarmiento" w:date="2017-03-07T12:25:00Z">
        <w:r>
          <w:t xml:space="preserve"> </w:t>
        </w:r>
      </w:ins>
      <w:ins w:id="225" w:author="Marina Sarmiento" w:date="2017-03-07T12:47:00Z">
        <w:r w:rsidR="00111D52">
          <w:t>que habrá que aplicarlo a cada conjunto de</w:t>
        </w:r>
      </w:ins>
      <w:ins w:id="226" w:author="Marina Sarmiento" w:date="2017-03-07T12:48:00Z">
        <w:r w:rsidR="00111D52">
          <w:t xml:space="preserve"> palabras</w:t>
        </w:r>
      </w:ins>
      <w:ins w:id="227" w:author="Marina Sarmiento" w:date="2017-03-07T12:47:00Z">
        <w:r w:rsidR="00111D52">
          <w:t xml:space="preserve"> hom</w:t>
        </w:r>
      </w:ins>
      <w:ins w:id="228" w:author="Marina Sarmiento" w:date="2017-03-07T12:48:00Z">
        <w:r w:rsidR="00111D52">
          <w:t>ófonas</w:t>
        </w:r>
      </w:ins>
      <w:ins w:id="229" w:author="Marina Sarmiento" w:date="2017-03-07T14:44:00Z">
        <w:r w:rsidR="00066BA3">
          <w:t xml:space="preserve"> para los que se usará  </w:t>
        </w:r>
        <w:proofErr w:type="spellStart"/>
        <w:r w:rsidR="00066BA3">
          <w:t>PalabrasHomofonas</w:t>
        </w:r>
      </w:ins>
      <w:proofErr w:type="spellEnd"/>
      <w:ins w:id="230" w:author="Marina Sarmiento" w:date="2017-03-07T12:48:00Z">
        <w:r w:rsidR="000611F9">
          <w:t xml:space="preserve">.  </w:t>
        </w:r>
      </w:ins>
    </w:p>
    <w:p w:rsidR="00207377" w:rsidRDefault="00207377" w:rsidP="00207377">
      <w:pPr>
        <w:ind w:left="720"/>
        <w:rPr>
          <w:ins w:id="231" w:author="Marina Sarmiento" w:date="2017-03-07T12:57:00Z"/>
        </w:rPr>
        <w:pPrChange w:id="232" w:author="Marina Sarmiento" w:date="2017-03-07T12:56:00Z">
          <w:pPr>
            <w:pStyle w:val="Ttulo1"/>
          </w:pPr>
        </w:pPrChange>
      </w:pPr>
      <w:ins w:id="233" w:author="Marina Sarmiento" w:date="2017-03-07T12:56:00Z">
        <w:r>
          <w:t>Sea</w:t>
        </w:r>
      </w:ins>
      <w:ins w:id="234" w:author="Marina Sarmiento" w:date="2017-03-07T12:57:00Z">
        <w:r>
          <w:t>n:</w:t>
        </w:r>
      </w:ins>
    </w:p>
    <w:p w:rsidR="00207377" w:rsidRDefault="00207377" w:rsidP="00207377">
      <w:pPr>
        <w:pStyle w:val="Prrafodelista"/>
        <w:numPr>
          <w:ilvl w:val="0"/>
          <w:numId w:val="13"/>
        </w:numPr>
        <w:rPr>
          <w:ins w:id="235" w:author="Marina Sarmiento" w:date="2017-03-07T12:59:00Z"/>
        </w:rPr>
      </w:pPr>
      <w:ins w:id="236" w:author="Marina Sarmiento" w:date="2017-03-07T12:59:00Z">
        <w:r>
          <w:t>H</w:t>
        </w:r>
        <w:r>
          <w:t>:</w:t>
        </w:r>
        <w:r>
          <w:t xml:space="preserve"> el atributo nominal que toma como valor</w:t>
        </w:r>
        <w:bookmarkStart w:id="237" w:name="_GoBack"/>
        <w:bookmarkEnd w:id="237"/>
        <w:r>
          <w:t>es las palabras homófonas</w:t>
        </w:r>
      </w:ins>
      <w:ins w:id="238" w:author="Marina Sarmiento" w:date="2017-03-07T13:17:00Z">
        <w:r w:rsidR="00066BA3">
          <w:t xml:space="preserve"> {h</w:t>
        </w:r>
        <w:r w:rsidR="00066BA3" w:rsidRPr="00066BA3">
          <w:rPr>
            <w:vertAlign w:val="subscript"/>
            <w:rPrChange w:id="239" w:author="Marina Sarmiento" w:date="2017-03-07T14:39:00Z">
              <w:rPr/>
            </w:rPrChange>
          </w:rPr>
          <w:t>1</w:t>
        </w:r>
        <w:r w:rsidR="009704B2">
          <w:t>,h</w:t>
        </w:r>
        <w:r w:rsidR="009704B2" w:rsidRPr="00066BA3">
          <w:rPr>
            <w:vertAlign w:val="subscript"/>
            <w:rPrChange w:id="240" w:author="Marina Sarmiento" w:date="2017-03-07T14:39:00Z">
              <w:rPr/>
            </w:rPrChange>
          </w:rPr>
          <w:t>2</w:t>
        </w:r>
        <w:r w:rsidR="009704B2">
          <w:t>,h</w:t>
        </w:r>
        <w:r w:rsidR="009704B2" w:rsidRPr="00066BA3">
          <w:rPr>
            <w:vertAlign w:val="subscript"/>
            <w:rPrChange w:id="241" w:author="Marina Sarmiento" w:date="2017-03-07T14:39:00Z">
              <w:rPr/>
            </w:rPrChange>
          </w:rPr>
          <w:t>3</w:t>
        </w:r>
        <w:r w:rsidR="009704B2">
          <w:t>}, normalmente ser</w:t>
        </w:r>
      </w:ins>
      <w:ins w:id="242" w:author="Marina Sarmiento" w:date="2017-03-07T13:18:00Z">
        <w:r w:rsidR="009704B2">
          <w:t>á</w:t>
        </w:r>
      </w:ins>
      <w:ins w:id="243" w:author="Marina Sarmiento" w:date="2017-03-07T14:39:00Z">
        <w:r w:rsidR="00066BA3">
          <w:t xml:space="preserve"> </w:t>
        </w:r>
      </w:ins>
      <w:ins w:id="244" w:author="Marina Sarmiento" w:date="2017-03-07T13:18:00Z">
        <w:r w:rsidR="009704B2">
          <w:t>{h</w:t>
        </w:r>
        <w:r w:rsidR="009704B2" w:rsidRPr="00066BA3">
          <w:rPr>
            <w:vertAlign w:val="subscript"/>
            <w:rPrChange w:id="245" w:author="Marina Sarmiento" w:date="2017-03-07T14:39:00Z">
              <w:rPr/>
            </w:rPrChange>
          </w:rPr>
          <w:t>1</w:t>
        </w:r>
        <w:r w:rsidR="009704B2">
          <w:t>,h</w:t>
        </w:r>
        <w:r w:rsidR="009704B2" w:rsidRPr="00066BA3">
          <w:rPr>
            <w:vertAlign w:val="subscript"/>
            <w:rPrChange w:id="246" w:author="Marina Sarmiento" w:date="2017-03-07T14:39:00Z">
              <w:rPr/>
            </w:rPrChange>
          </w:rPr>
          <w:t>2</w:t>
        </w:r>
        <w:r w:rsidR="009704B2">
          <w:t>}</w:t>
        </w:r>
      </w:ins>
    </w:p>
    <w:p w:rsidR="00207377" w:rsidRDefault="00207377" w:rsidP="00207377">
      <w:pPr>
        <w:pStyle w:val="Prrafodelista"/>
        <w:numPr>
          <w:ilvl w:val="0"/>
          <w:numId w:val="13"/>
        </w:numPr>
        <w:rPr>
          <w:ins w:id="247" w:author="Marina Sarmiento" w:date="2017-03-07T12:59:00Z"/>
        </w:rPr>
        <w:pPrChange w:id="248" w:author="Marina Sarmiento" w:date="2017-03-07T12:59:00Z">
          <w:pPr>
            <w:pStyle w:val="Ttulo1"/>
          </w:pPr>
        </w:pPrChange>
      </w:pPr>
      <w:ins w:id="249" w:author="Marina Sarmiento" w:date="2017-03-07T12:58:00Z">
        <w:r>
          <w:t>C: variable discreta que indica el conjunto al que pertenece la palabra hom</w:t>
        </w:r>
      </w:ins>
      <w:ins w:id="250" w:author="Marina Sarmiento" w:date="2017-03-07T12:59:00Z">
        <w:r>
          <w:t>ófona</w:t>
        </w:r>
      </w:ins>
      <w:ins w:id="251" w:author="Marina Sarmiento" w:date="2017-03-07T15:01:00Z">
        <w:r w:rsidR="000B0881">
          <w:t xml:space="preserve"> (1,…,91)</w:t>
        </w:r>
      </w:ins>
    </w:p>
    <w:p w:rsidR="00207377" w:rsidRDefault="00207377" w:rsidP="00207377">
      <w:pPr>
        <w:pStyle w:val="Prrafodelista"/>
        <w:numPr>
          <w:ilvl w:val="0"/>
          <w:numId w:val="13"/>
        </w:numPr>
        <w:rPr>
          <w:ins w:id="252" w:author="Marina Sarmiento" w:date="2017-03-07T12:59:00Z"/>
        </w:rPr>
        <w:pPrChange w:id="253" w:author="Marina Sarmiento" w:date="2017-03-07T12:59:00Z">
          <w:pPr>
            <w:pStyle w:val="Ttulo1"/>
          </w:pPr>
        </w:pPrChange>
      </w:pPr>
      <w:ins w:id="254" w:author="Marina Sarmiento" w:date="2017-03-07T12:59:00Z">
        <w:r>
          <w:t>X1: atributo nominal que indica la palabra antecesora</w:t>
        </w:r>
      </w:ins>
    </w:p>
    <w:p w:rsidR="00207377" w:rsidRDefault="00207377" w:rsidP="00207377">
      <w:pPr>
        <w:pStyle w:val="Prrafodelista"/>
        <w:numPr>
          <w:ilvl w:val="0"/>
          <w:numId w:val="13"/>
        </w:numPr>
        <w:rPr>
          <w:ins w:id="255" w:author="Marina Sarmiento" w:date="2017-03-07T13:01:00Z"/>
        </w:rPr>
        <w:pPrChange w:id="256" w:author="Marina Sarmiento" w:date="2017-03-07T12:59:00Z">
          <w:pPr>
            <w:pStyle w:val="Ttulo1"/>
          </w:pPr>
        </w:pPrChange>
      </w:pPr>
      <w:ins w:id="257" w:author="Marina Sarmiento" w:date="2017-03-07T13:00:00Z">
        <w:r>
          <w:t>X2:</w:t>
        </w:r>
        <w:r w:rsidRPr="00207377">
          <w:t xml:space="preserve"> </w:t>
        </w:r>
        <w:r>
          <w:t>atributo nominal que indica la pal</w:t>
        </w:r>
        <w:r>
          <w:t>abra predecesora</w:t>
        </w:r>
      </w:ins>
    </w:p>
    <w:p w:rsidR="00207377" w:rsidRDefault="00207377" w:rsidP="00207377">
      <w:pPr>
        <w:pStyle w:val="Prrafodelista"/>
        <w:numPr>
          <w:ilvl w:val="0"/>
          <w:numId w:val="13"/>
        </w:numPr>
        <w:rPr>
          <w:ins w:id="258" w:author="Marina Sarmiento" w:date="2017-03-07T13:01:00Z"/>
        </w:rPr>
        <w:pPrChange w:id="259" w:author="Marina Sarmiento" w:date="2017-03-07T12:59:00Z">
          <w:pPr>
            <w:pStyle w:val="Ttulo1"/>
          </w:pPr>
        </w:pPrChange>
      </w:pPr>
      <w:ins w:id="260" w:author="Marina Sarmiento" w:date="2017-03-07T13:01:00Z">
        <w:r>
          <w:t>P1: Probabilidad de que ocurra H habiendo ocurrido X1</w:t>
        </w:r>
      </w:ins>
      <w:ins w:id="261" w:author="Marina Sarmiento" w:date="2017-03-07T13:02:00Z">
        <w:r>
          <w:t xml:space="preserve"> =&gt;</w:t>
        </w:r>
      </w:ins>
      <w:ins w:id="262" w:author="Marina Sarmiento" w:date="2017-03-07T13:01:00Z">
        <w:r>
          <w:t xml:space="preserve"> P(H/X1)</w:t>
        </w:r>
      </w:ins>
    </w:p>
    <w:p w:rsidR="00207377" w:rsidRDefault="00207377" w:rsidP="00207377">
      <w:pPr>
        <w:pStyle w:val="Prrafodelista"/>
        <w:numPr>
          <w:ilvl w:val="0"/>
          <w:numId w:val="13"/>
        </w:numPr>
        <w:rPr>
          <w:ins w:id="263" w:author="Marina Sarmiento" w:date="2017-03-07T13:01:00Z"/>
        </w:rPr>
        <w:pPrChange w:id="264" w:author="Marina Sarmiento" w:date="2017-03-07T12:59:00Z">
          <w:pPr>
            <w:pStyle w:val="Ttulo1"/>
          </w:pPr>
        </w:pPrChange>
      </w:pPr>
      <w:ins w:id="265" w:author="Marina Sarmiento" w:date="2017-03-07T13:01:00Z">
        <w:r>
          <w:t>P2:</w:t>
        </w:r>
      </w:ins>
      <w:ins w:id="266" w:author="Marina Sarmiento" w:date="2017-03-07T13:02:00Z">
        <w:r>
          <w:t xml:space="preserve"> </w:t>
        </w:r>
        <w:r>
          <w:t>Probabilidad de que</w:t>
        </w:r>
        <w:r>
          <w:t xml:space="preserve"> ocurra H habiendo ocurrido X2</w:t>
        </w:r>
        <w:r>
          <w:t xml:space="preserve"> =&gt; </w:t>
        </w:r>
        <w:r>
          <w:t>P(H/X2</w:t>
        </w:r>
        <w:r>
          <w:t>)</w:t>
        </w:r>
      </w:ins>
    </w:p>
    <w:p w:rsidR="00207377" w:rsidRDefault="00207377" w:rsidP="00207377">
      <w:pPr>
        <w:ind w:left="708"/>
        <w:rPr>
          <w:ins w:id="267" w:author="Marina Sarmiento" w:date="2017-03-07T13:15:00Z"/>
        </w:rPr>
        <w:pPrChange w:id="268" w:author="Marina Sarmiento" w:date="2017-03-07T13:01:00Z">
          <w:pPr>
            <w:pStyle w:val="Ttulo1"/>
          </w:pPr>
        </w:pPrChange>
      </w:pPr>
      <w:ins w:id="269" w:author="Marina Sarmiento" w:date="2017-03-07T13:01:00Z">
        <w:r>
          <w:t>A partir del conjunto de entrenamiento se generar</w:t>
        </w:r>
      </w:ins>
      <w:ins w:id="270" w:author="Marina Sarmiento" w:date="2017-03-07T13:03:00Z">
        <w:r>
          <w:t xml:space="preserve">á esta información en un </w:t>
        </w:r>
        <w:proofErr w:type="spellStart"/>
        <w:r>
          <w:t>dataframe</w:t>
        </w:r>
      </w:ins>
      <w:proofErr w:type="spellEnd"/>
      <w:ins w:id="271" w:author="Marina Sarmiento" w:date="2017-03-07T13:11:00Z">
        <w:r w:rsidR="00D822EE">
          <w:t xml:space="preserve"> como podemos observar en la siguiente tabla:</w:t>
        </w:r>
      </w:ins>
    </w:p>
    <w:tbl>
      <w:tblPr>
        <w:tblW w:w="4088" w:type="dxa"/>
        <w:tblInd w:w="2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272" w:author="Marina Sarmiento" w:date="2017-03-07T13:15:00Z">
          <w:tblPr>
            <w:tblW w:w="4040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00"/>
        <w:gridCol w:w="323"/>
        <w:gridCol w:w="540"/>
        <w:gridCol w:w="545"/>
        <w:gridCol w:w="1000"/>
        <w:gridCol w:w="1180"/>
        <w:tblGridChange w:id="273">
          <w:tblGrid>
            <w:gridCol w:w="500"/>
            <w:gridCol w:w="323"/>
            <w:gridCol w:w="540"/>
            <w:gridCol w:w="545"/>
            <w:gridCol w:w="1000"/>
            <w:gridCol w:w="1180"/>
          </w:tblGrid>
        </w:tblGridChange>
      </w:tblGrid>
      <w:tr w:rsidR="00D822EE" w:rsidRPr="00D822EE" w:rsidTr="00D822EE">
        <w:trPr>
          <w:trHeight w:val="240"/>
          <w:ins w:id="274" w:author="Marina Sarmiento" w:date="2017-03-07T13:15:00Z"/>
          <w:trPrChange w:id="27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76" w:author="Marina Sarmiento" w:date="2017-03-07T13:15:00Z">
              <w:tcPr>
                <w:tcW w:w="50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77" w:author="Marina Sarmiento" w:date="2017-03-07T13:15:00Z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ins w:id="278" w:author="Marina Sarmiento" w:date="2017-03-07T13:15:00Z">
              <w:r w:rsidRPr="00D822EE">
                <w:rPr>
                  <w:rFonts w:ascii="Calibri" w:eastAsia="Times New Roman" w:hAnsi="Calibri" w:cs="Times New Roman"/>
                  <w:b/>
                  <w:bCs/>
                  <w:color w:val="000000"/>
                  <w:sz w:val="18"/>
                  <w:szCs w:val="18"/>
                  <w:lang w:eastAsia="es-ES"/>
                </w:rPr>
                <w:t>H</w:t>
              </w:r>
            </w:ins>
          </w:p>
        </w:tc>
        <w:tc>
          <w:tcPr>
            <w:tcW w:w="323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79" w:author="Marina Sarmiento" w:date="2017-03-07T13:15:00Z">
              <w:tcPr>
                <w:tcW w:w="2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80" w:author="Marina Sarmiento" w:date="2017-03-07T13:15:00Z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ins w:id="281" w:author="Marina Sarmiento" w:date="2017-03-07T13:15:00Z">
              <w:r w:rsidRPr="00D822EE">
                <w:rPr>
                  <w:rFonts w:ascii="Calibri" w:eastAsia="Times New Roman" w:hAnsi="Calibri" w:cs="Times New Roman"/>
                  <w:b/>
                  <w:bCs/>
                  <w:color w:val="000000"/>
                  <w:sz w:val="18"/>
                  <w:szCs w:val="18"/>
                  <w:lang w:eastAsia="es-ES"/>
                </w:rPr>
                <w:t>C</w:t>
              </w:r>
            </w:ins>
          </w:p>
        </w:tc>
        <w:tc>
          <w:tcPr>
            <w:tcW w:w="54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82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83" w:author="Marina Sarmiento" w:date="2017-03-07T13:15:00Z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ins w:id="284" w:author="Marina Sarmiento" w:date="2017-03-07T13:15:00Z">
              <w:r w:rsidRPr="00D822EE">
                <w:rPr>
                  <w:rFonts w:ascii="Calibri" w:eastAsia="Times New Roman" w:hAnsi="Calibri" w:cs="Times New Roman"/>
                  <w:b/>
                  <w:bCs/>
                  <w:color w:val="000000"/>
                  <w:sz w:val="18"/>
                  <w:szCs w:val="18"/>
                  <w:lang w:eastAsia="es-ES"/>
                </w:rPr>
                <w:t>X1</w:t>
              </w:r>
            </w:ins>
          </w:p>
        </w:tc>
        <w:tc>
          <w:tcPr>
            <w:tcW w:w="545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85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86" w:author="Marina Sarmiento" w:date="2017-03-07T13:15:00Z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ins w:id="287" w:author="Marina Sarmiento" w:date="2017-03-07T13:15:00Z">
              <w:r w:rsidRPr="00D822EE">
                <w:rPr>
                  <w:rFonts w:ascii="Calibri" w:eastAsia="Times New Roman" w:hAnsi="Calibri" w:cs="Times New Roman"/>
                  <w:b/>
                  <w:bCs/>
                  <w:color w:val="000000"/>
                  <w:sz w:val="18"/>
                  <w:szCs w:val="18"/>
                  <w:lang w:eastAsia="es-ES"/>
                </w:rPr>
                <w:t>X2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8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89" w:author="Marina Sarmiento" w:date="2017-03-07T13:15:00Z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ins w:id="290" w:author="Marina Sarmiento" w:date="2017-03-07T13:15:00Z">
              <w:r w:rsidRPr="00D822EE">
                <w:rPr>
                  <w:rFonts w:ascii="Calibri" w:eastAsia="Times New Roman" w:hAnsi="Calibri" w:cs="Times New Roman"/>
                  <w:b/>
                  <w:bCs/>
                  <w:color w:val="000000"/>
                  <w:sz w:val="18"/>
                  <w:szCs w:val="18"/>
                  <w:lang w:eastAsia="es-ES"/>
                </w:rPr>
                <w:t>P1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9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92" w:author="Marina Sarmiento" w:date="2017-03-07T13:15:00Z"/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ins w:id="293" w:author="Marina Sarmiento" w:date="2017-03-07T13:15:00Z">
              <w:r w:rsidRPr="00D822EE">
                <w:rPr>
                  <w:rFonts w:ascii="Calibri" w:eastAsia="Times New Roman" w:hAnsi="Calibri" w:cs="Times New Roman"/>
                  <w:b/>
                  <w:bCs/>
                  <w:color w:val="000000"/>
                  <w:sz w:val="18"/>
                  <w:szCs w:val="18"/>
                  <w:lang w:eastAsia="es-ES"/>
                </w:rPr>
                <w:t>P2</w:t>
              </w:r>
            </w:ins>
          </w:p>
        </w:tc>
      </w:tr>
      <w:tr w:rsidR="00D822EE" w:rsidRPr="00D822EE" w:rsidTr="00D822EE">
        <w:trPr>
          <w:trHeight w:val="240"/>
          <w:ins w:id="294" w:author="Marina Sarmiento" w:date="2017-03-07T13:15:00Z"/>
          <w:trPrChange w:id="29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96" w:author="Marina Sarmiento" w:date="2017-03-07T13:15:00Z">
              <w:tcPr>
                <w:tcW w:w="500" w:type="dxa"/>
                <w:tcBorders>
                  <w:top w:val="nil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297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298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baca</w:t>
              </w:r>
            </w:ins>
          </w:p>
        </w:tc>
        <w:tc>
          <w:tcPr>
            <w:tcW w:w="32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299" w:author="Marina Sarmiento" w:date="2017-03-07T13:15:00Z">
              <w:tcPr>
                <w:tcW w:w="28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jc w:val="right"/>
              <w:rPr>
                <w:ins w:id="300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01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3</w:t>
              </w:r>
            </w:ins>
          </w:p>
        </w:tc>
        <w:tc>
          <w:tcPr>
            <w:tcW w:w="5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02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03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04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la</w:t>
              </w:r>
            </w:ins>
          </w:p>
        </w:tc>
        <w:tc>
          <w:tcPr>
            <w:tcW w:w="54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05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06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07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del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0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09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10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P(baca/la)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1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12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13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P(baca/del)</w:t>
              </w:r>
            </w:ins>
          </w:p>
        </w:tc>
      </w:tr>
      <w:tr w:rsidR="00D822EE" w:rsidRPr="00D822EE" w:rsidTr="00D822EE">
        <w:trPr>
          <w:trHeight w:val="240"/>
          <w:ins w:id="314" w:author="Marina Sarmiento" w:date="2017-03-07T13:15:00Z"/>
          <w:trPrChange w:id="31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16" w:author="Marina Sarmiento" w:date="2017-03-07T13:15:00Z">
              <w:tcPr>
                <w:tcW w:w="500" w:type="dxa"/>
                <w:tcBorders>
                  <w:top w:val="nil"/>
                  <w:left w:val="single" w:sz="4" w:space="0" w:color="808080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17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18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baca</w:t>
              </w:r>
            </w:ins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19" w:author="Marina Sarmiento" w:date="2017-03-07T13:15:00Z">
              <w:tcPr>
                <w:tcW w:w="280" w:type="dxa"/>
                <w:tcBorders>
                  <w:top w:val="nil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jc w:val="right"/>
              <w:rPr>
                <w:ins w:id="320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21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3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22" w:author="Marina Sarmiento" w:date="2017-03-07T13:15:00Z">
              <w:tcPr>
                <w:tcW w:w="540" w:type="dxa"/>
                <w:tcBorders>
                  <w:top w:val="nil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23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24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tiene</w:t>
              </w:r>
            </w:ins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25" w:author="Marina Sarmiento" w:date="2017-03-07T13:15:00Z">
              <w:tcPr>
                <w:tcW w:w="540" w:type="dxa"/>
                <w:tcBorders>
                  <w:top w:val="nil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26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27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para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2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29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30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P(baca/la)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3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32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33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P(baca/del)</w:t>
              </w:r>
            </w:ins>
          </w:p>
        </w:tc>
      </w:tr>
      <w:tr w:rsidR="00D822EE" w:rsidRPr="00D822EE" w:rsidTr="00D822EE">
        <w:trPr>
          <w:trHeight w:val="240"/>
          <w:ins w:id="334" w:author="Marina Sarmiento" w:date="2017-03-07T13:15:00Z"/>
          <w:trPrChange w:id="33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36" w:author="Marina Sarmiento" w:date="2017-03-07T13:15:00Z">
              <w:tcPr>
                <w:tcW w:w="50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37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38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vaca</w:t>
              </w:r>
            </w:ins>
          </w:p>
        </w:tc>
        <w:tc>
          <w:tcPr>
            <w:tcW w:w="32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39" w:author="Marina Sarmiento" w:date="2017-03-07T13:15:00Z">
              <w:tcPr>
                <w:tcW w:w="28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jc w:val="right"/>
              <w:rPr>
                <w:ins w:id="340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41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3</w:t>
              </w:r>
            </w:ins>
          </w:p>
        </w:tc>
        <w:tc>
          <w:tcPr>
            <w:tcW w:w="54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42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43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44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la</w:t>
              </w:r>
            </w:ins>
          </w:p>
        </w:tc>
        <w:tc>
          <w:tcPr>
            <w:tcW w:w="545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45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46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47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come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4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49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50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P(vaca/la)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5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52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53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P(vaca/come)</w:t>
              </w:r>
            </w:ins>
          </w:p>
        </w:tc>
      </w:tr>
      <w:tr w:rsidR="00D822EE" w:rsidRPr="00D822EE" w:rsidTr="00D822EE">
        <w:trPr>
          <w:trHeight w:val="240"/>
          <w:ins w:id="354" w:author="Marina Sarmiento" w:date="2017-03-07T13:15:00Z"/>
          <w:trPrChange w:id="35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56" w:author="Marina Sarmiento" w:date="2017-03-07T13:15:00Z">
              <w:tcPr>
                <w:tcW w:w="500" w:type="dxa"/>
                <w:tcBorders>
                  <w:top w:val="nil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57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58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vaca</w:t>
              </w:r>
            </w:ins>
          </w:p>
        </w:tc>
        <w:tc>
          <w:tcPr>
            <w:tcW w:w="32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59" w:author="Marina Sarmiento" w:date="2017-03-07T13:15:00Z">
              <w:tcPr>
                <w:tcW w:w="280" w:type="dxa"/>
                <w:tcBorders>
                  <w:top w:val="nil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jc w:val="right"/>
              <w:rPr>
                <w:ins w:id="360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61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3</w:t>
              </w:r>
            </w:ins>
          </w:p>
        </w:tc>
        <w:tc>
          <w:tcPr>
            <w:tcW w:w="54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62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63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64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mi</w:t>
              </w:r>
            </w:ins>
          </w:p>
        </w:tc>
        <w:tc>
          <w:tcPr>
            <w:tcW w:w="545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65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66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67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le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6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69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70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P(vaca/mi)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7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72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73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P(vaca/le)</w:t>
              </w:r>
            </w:ins>
          </w:p>
        </w:tc>
      </w:tr>
      <w:tr w:rsidR="00D822EE" w:rsidRPr="00D822EE" w:rsidTr="00D822EE">
        <w:trPr>
          <w:trHeight w:val="240"/>
          <w:ins w:id="374" w:author="Marina Sarmiento" w:date="2017-03-07T13:15:00Z"/>
          <w:trPrChange w:id="37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76" w:author="Marina Sarmiento" w:date="2017-03-07T13:15:00Z">
              <w:tcPr>
                <w:tcW w:w="500" w:type="dxa"/>
                <w:tcBorders>
                  <w:top w:val="nil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77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78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riza</w:t>
              </w:r>
            </w:ins>
          </w:p>
        </w:tc>
        <w:tc>
          <w:tcPr>
            <w:tcW w:w="32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79" w:author="Marina Sarmiento" w:date="2017-03-07T13:15:00Z">
              <w:tcPr>
                <w:tcW w:w="280" w:type="dxa"/>
                <w:tcBorders>
                  <w:top w:val="nil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jc w:val="right"/>
              <w:rPr>
                <w:ins w:id="380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81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10</w:t>
              </w:r>
            </w:ins>
          </w:p>
        </w:tc>
        <w:tc>
          <w:tcPr>
            <w:tcW w:w="54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82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83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84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se</w:t>
              </w:r>
            </w:ins>
          </w:p>
        </w:tc>
        <w:tc>
          <w:tcPr>
            <w:tcW w:w="545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85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86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87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el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8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89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90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P(riza/se)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9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nil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92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93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P(riza/el)</w:t>
              </w:r>
            </w:ins>
          </w:p>
        </w:tc>
      </w:tr>
      <w:tr w:rsidR="00D822EE" w:rsidRPr="00D822EE" w:rsidTr="00D822EE">
        <w:trPr>
          <w:trHeight w:val="240"/>
          <w:ins w:id="394" w:author="Marina Sarmiento" w:date="2017-03-07T13:15:00Z"/>
          <w:trPrChange w:id="395" w:author="Marina Sarmiento" w:date="2017-03-07T13:15:00Z">
            <w:trPr>
              <w:trHeight w:val="240"/>
            </w:trPr>
          </w:trPrChange>
        </w:trPr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96" w:author="Marina Sarmiento" w:date="2017-03-07T13:15:00Z">
              <w:tcPr>
                <w:tcW w:w="500" w:type="dxa"/>
                <w:tcBorders>
                  <w:top w:val="nil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397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398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risa</w:t>
              </w:r>
            </w:ins>
          </w:p>
        </w:tc>
        <w:tc>
          <w:tcPr>
            <w:tcW w:w="32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399" w:author="Marina Sarmiento" w:date="2017-03-07T13:15:00Z">
              <w:tcPr>
                <w:tcW w:w="280" w:type="dxa"/>
                <w:tcBorders>
                  <w:top w:val="nil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jc w:val="right"/>
              <w:rPr>
                <w:ins w:id="400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401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10</w:t>
              </w:r>
            </w:ins>
          </w:p>
        </w:tc>
        <w:tc>
          <w:tcPr>
            <w:tcW w:w="5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402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403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404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esa</w:t>
              </w:r>
            </w:ins>
          </w:p>
        </w:tc>
        <w:tc>
          <w:tcPr>
            <w:tcW w:w="54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405" w:author="Marina Sarmiento" w:date="2017-03-07T13:15:00Z">
              <w:tcPr>
                <w:tcW w:w="54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406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407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es</w:t>
              </w:r>
            </w:ins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408" w:author="Marina Sarmiento" w:date="2017-03-07T13:15:00Z">
              <w:tcPr>
                <w:tcW w:w="100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409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410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P(risa/esa)</w:t>
              </w:r>
            </w:ins>
          </w:p>
        </w:tc>
        <w:tc>
          <w:tcPr>
            <w:tcW w:w="11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  <w:tcPrChange w:id="411" w:author="Marina Sarmiento" w:date="2017-03-07T13:15:00Z">
              <w:tcPr>
                <w:tcW w:w="1180" w:type="dxa"/>
                <w:tcBorders>
                  <w:top w:val="single" w:sz="4" w:space="0" w:color="808080"/>
                  <w:left w:val="nil"/>
                  <w:bottom w:val="single" w:sz="4" w:space="0" w:color="808080"/>
                  <w:right w:val="single" w:sz="4" w:space="0" w:color="80808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D822EE" w:rsidRPr="00D822EE" w:rsidRDefault="00D822EE" w:rsidP="00D822EE">
            <w:pPr>
              <w:spacing w:after="0" w:line="240" w:lineRule="auto"/>
              <w:rPr>
                <w:ins w:id="412" w:author="Marina Sarmiento" w:date="2017-03-07T13:15:00Z"/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ins w:id="413" w:author="Marina Sarmiento" w:date="2017-03-07T13:15:00Z">
              <w:r w:rsidRPr="00D822EE">
                <w:rPr>
                  <w:rFonts w:ascii="Calibri" w:eastAsia="Times New Roman" w:hAnsi="Calibri" w:cs="Times New Roman"/>
                  <w:color w:val="000000"/>
                  <w:sz w:val="18"/>
                  <w:szCs w:val="18"/>
                  <w:lang w:eastAsia="es-ES"/>
                </w:rPr>
                <w:t>P(risa/es)</w:t>
              </w:r>
            </w:ins>
          </w:p>
        </w:tc>
      </w:tr>
    </w:tbl>
    <w:p w:rsidR="00066BA3" w:rsidRDefault="00066BA3" w:rsidP="00207377">
      <w:pPr>
        <w:ind w:left="708"/>
        <w:rPr>
          <w:ins w:id="414" w:author="Marina Sarmiento" w:date="2017-03-07T14:35:00Z"/>
        </w:rPr>
        <w:pPrChange w:id="415" w:author="Marina Sarmiento" w:date="2017-03-07T13:01:00Z">
          <w:pPr>
            <w:pStyle w:val="Ttulo1"/>
          </w:pPr>
        </w:pPrChange>
      </w:pPr>
    </w:p>
    <w:p w:rsidR="00D822EE" w:rsidRDefault="00066BA3" w:rsidP="00207377">
      <w:pPr>
        <w:ind w:left="708"/>
        <w:rPr>
          <w:ins w:id="416" w:author="Marina Sarmiento" w:date="2017-03-07T14:35:00Z"/>
        </w:rPr>
        <w:pPrChange w:id="417" w:author="Marina Sarmiento" w:date="2017-03-07T13:01:00Z">
          <w:pPr>
            <w:pStyle w:val="Ttulo1"/>
          </w:pPr>
        </w:pPrChange>
      </w:pPr>
      <w:ins w:id="418" w:author="Marina Sarmiento" w:date="2017-03-07T14:34:00Z">
        <w:r>
          <w:t xml:space="preserve">El problema que resuelve el clasificador de </w:t>
        </w:r>
        <w:proofErr w:type="spellStart"/>
        <w:r>
          <w:t>Naive</w:t>
        </w:r>
        <w:proofErr w:type="spellEnd"/>
        <w:r>
          <w:t xml:space="preserve"> </w:t>
        </w:r>
        <w:proofErr w:type="spellStart"/>
        <w:r>
          <w:t>Bayes</w:t>
        </w:r>
        <w:proofErr w:type="spellEnd"/>
        <w:r>
          <w:t xml:space="preserve"> es</w:t>
        </w:r>
      </w:ins>
      <w:ins w:id="419" w:author="Marina Sarmiento" w:date="2017-03-07T14:40:00Z">
        <w:r w:rsidR="000B0881">
          <w:t>:</w:t>
        </w:r>
      </w:ins>
    </w:p>
    <w:p w:rsidR="000B0881" w:rsidRPr="000B0881" w:rsidRDefault="00066BA3" w:rsidP="00066BA3">
      <w:pPr>
        <w:ind w:left="708"/>
        <w:jc w:val="center"/>
        <w:rPr>
          <w:ins w:id="420" w:author="Marina Sarmiento" w:date="2017-03-07T14:57:00Z"/>
          <w:rPrChange w:id="421" w:author="Marina Sarmiento" w:date="2017-03-07T15:00:00Z">
            <w:rPr>
              <w:ins w:id="422" w:author="Marina Sarmiento" w:date="2017-03-07T14:57:00Z"/>
              <w:sz w:val="20"/>
            </w:rPr>
          </w:rPrChange>
        </w:rPr>
        <w:pPrChange w:id="423" w:author="Marina Sarmiento" w:date="2017-03-07T14:40:00Z">
          <w:pPr>
            <w:pStyle w:val="Ttulo1"/>
          </w:pPr>
        </w:pPrChange>
      </w:pPr>
      <w:proofErr w:type="gramStart"/>
      <w:ins w:id="424" w:author="Marina Sarmiento" w:date="2017-03-07T14:35:00Z">
        <w:r w:rsidRPr="000B0881">
          <w:rPr>
            <w:rPrChange w:id="425" w:author="Marina Sarmiento" w:date="2017-03-07T15:00:00Z">
              <w:rPr/>
            </w:rPrChange>
          </w:rPr>
          <w:t>h</w:t>
        </w:r>
        <w:proofErr w:type="gramEnd"/>
        <w:r w:rsidRPr="000B0881">
          <w:rPr>
            <w:vertAlign w:val="superscript"/>
            <w:rPrChange w:id="426" w:author="Marina Sarmiento" w:date="2017-03-07T15:00:00Z">
              <w:rPr/>
            </w:rPrChange>
          </w:rPr>
          <w:t>*</w:t>
        </w:r>
        <w:r w:rsidRPr="000B0881">
          <w:rPr>
            <w:rPrChange w:id="427" w:author="Marina Sarmiento" w:date="2017-03-07T15:00:00Z">
              <w:rPr/>
            </w:rPrChange>
          </w:rPr>
          <w:t xml:space="preserve"> = </w:t>
        </w:r>
        <w:proofErr w:type="spellStart"/>
        <w:r w:rsidRPr="000B0881">
          <w:rPr>
            <w:rPrChange w:id="428" w:author="Marina Sarmiento" w:date="2017-03-07T15:00:00Z">
              <w:rPr/>
            </w:rPrChange>
          </w:rPr>
          <w:t>arg</w:t>
        </w:r>
        <w:proofErr w:type="spellEnd"/>
        <w:r w:rsidRPr="000B0881">
          <w:rPr>
            <w:rPrChange w:id="429" w:author="Marina Sarmiento" w:date="2017-03-07T15:00:00Z">
              <w:rPr/>
            </w:rPrChange>
          </w:rPr>
          <w:t xml:space="preserve"> </w:t>
        </w:r>
        <w:proofErr w:type="spellStart"/>
        <w:r w:rsidRPr="000B0881">
          <w:rPr>
            <w:rPrChange w:id="430" w:author="Marina Sarmiento" w:date="2017-03-07T15:00:00Z">
              <w:rPr/>
            </w:rPrChange>
          </w:rPr>
          <w:t>max</w:t>
        </w:r>
      </w:ins>
      <w:proofErr w:type="spellEnd"/>
      <w:ins w:id="431" w:author="Marina Sarmiento" w:date="2017-03-07T14:36:00Z">
        <w:r w:rsidRPr="000B0881">
          <w:rPr>
            <w:rPrChange w:id="432" w:author="Marina Sarmiento" w:date="2017-03-07T15:00:00Z">
              <w:rPr/>
            </w:rPrChange>
          </w:rPr>
          <w:t xml:space="preserve"> </w:t>
        </w:r>
        <w:r w:rsidRPr="000B0881">
          <w:rPr>
            <w:vertAlign w:val="subscript"/>
            <w:rPrChange w:id="433" w:author="Marina Sarmiento" w:date="2017-03-07T15:00:00Z">
              <w:rPr/>
            </w:rPrChange>
          </w:rPr>
          <w:t xml:space="preserve">i=1,2,3 </w:t>
        </w:r>
        <w:r w:rsidRPr="000B0881">
          <w:rPr>
            <w:rPrChange w:id="434" w:author="Marina Sarmiento" w:date="2017-03-07T15:00:00Z">
              <w:rPr>
                <w:sz w:val="20"/>
              </w:rPr>
            </w:rPrChange>
          </w:rPr>
          <w:t>P(X1/h</w:t>
        </w:r>
      </w:ins>
      <w:ins w:id="435" w:author="Marina Sarmiento" w:date="2017-03-07T14:38:00Z">
        <w:r w:rsidRPr="000B0881">
          <w:rPr>
            <w:vertAlign w:val="subscript"/>
            <w:rPrChange w:id="436" w:author="Marina Sarmiento" w:date="2017-03-07T15:00:00Z">
              <w:rPr>
                <w:sz w:val="20"/>
              </w:rPr>
            </w:rPrChange>
          </w:rPr>
          <w:t>i</w:t>
        </w:r>
      </w:ins>
      <w:ins w:id="437" w:author="Marina Sarmiento" w:date="2017-03-07T14:36:00Z">
        <w:r w:rsidRPr="000B0881">
          <w:rPr>
            <w:rPrChange w:id="438" w:author="Marina Sarmiento" w:date="2017-03-07T15:00:00Z">
              <w:rPr>
                <w:sz w:val="20"/>
              </w:rPr>
            </w:rPrChange>
          </w:rPr>
          <w:t>)</w:t>
        </w:r>
      </w:ins>
      <w:ins w:id="439" w:author="Marina Sarmiento" w:date="2017-03-07T14:38:00Z">
        <w:r w:rsidRPr="000B0881">
          <w:rPr>
            <w:rPrChange w:id="440" w:author="Marina Sarmiento" w:date="2017-03-07T15:00:00Z">
              <w:rPr>
                <w:sz w:val="20"/>
              </w:rPr>
            </w:rPrChange>
          </w:rPr>
          <w:t xml:space="preserve"> P(X2</w:t>
        </w:r>
        <w:r w:rsidRPr="000B0881">
          <w:rPr>
            <w:rPrChange w:id="441" w:author="Marina Sarmiento" w:date="2017-03-07T15:00:00Z">
              <w:rPr>
                <w:sz w:val="20"/>
              </w:rPr>
            </w:rPrChange>
          </w:rPr>
          <w:t>/h</w:t>
        </w:r>
        <w:r w:rsidRPr="000B0881">
          <w:rPr>
            <w:vertAlign w:val="subscript"/>
            <w:rPrChange w:id="442" w:author="Marina Sarmiento" w:date="2017-03-07T15:00:00Z">
              <w:rPr>
                <w:sz w:val="20"/>
                <w:vertAlign w:val="subscript"/>
              </w:rPr>
            </w:rPrChange>
          </w:rPr>
          <w:t>i</w:t>
        </w:r>
        <w:r w:rsidRPr="000B0881">
          <w:rPr>
            <w:rPrChange w:id="443" w:author="Marina Sarmiento" w:date="2017-03-07T15:00:00Z">
              <w:rPr>
                <w:sz w:val="20"/>
              </w:rPr>
            </w:rPrChange>
          </w:rPr>
          <w:t>)</w:t>
        </w:r>
        <w:r w:rsidRPr="000B0881">
          <w:rPr>
            <w:rPrChange w:id="444" w:author="Marina Sarmiento" w:date="2017-03-07T15:00:00Z">
              <w:rPr>
                <w:sz w:val="20"/>
              </w:rPr>
            </w:rPrChange>
          </w:rPr>
          <w:t xml:space="preserve">  P(</w:t>
        </w:r>
        <w:r w:rsidRPr="000B0881">
          <w:rPr>
            <w:rPrChange w:id="445" w:author="Marina Sarmiento" w:date="2017-03-07T15:00:00Z">
              <w:rPr>
                <w:sz w:val="20"/>
              </w:rPr>
            </w:rPrChange>
          </w:rPr>
          <w:t>h</w:t>
        </w:r>
        <w:r w:rsidRPr="000B0881">
          <w:rPr>
            <w:vertAlign w:val="subscript"/>
            <w:rPrChange w:id="446" w:author="Marina Sarmiento" w:date="2017-03-07T15:00:00Z">
              <w:rPr>
                <w:sz w:val="20"/>
                <w:vertAlign w:val="subscript"/>
              </w:rPr>
            </w:rPrChange>
          </w:rPr>
          <w:t>i</w:t>
        </w:r>
        <w:r w:rsidRPr="000B0881">
          <w:rPr>
            <w:rPrChange w:id="447" w:author="Marina Sarmiento" w:date="2017-03-07T15:00:00Z">
              <w:rPr>
                <w:sz w:val="20"/>
              </w:rPr>
            </w:rPrChange>
          </w:rPr>
          <w:t>)</w:t>
        </w:r>
      </w:ins>
    </w:p>
    <w:p w:rsidR="00066BA3" w:rsidRPr="000B0881" w:rsidRDefault="004C0114" w:rsidP="000B0881">
      <w:pPr>
        <w:ind w:left="708"/>
        <w:rPr>
          <w:ins w:id="448" w:author="Marina Sarmiento" w:date="2017-03-07T14:47:00Z"/>
          <w:rPrChange w:id="449" w:author="Marina Sarmiento" w:date="2017-03-07T15:00:00Z">
            <w:rPr>
              <w:ins w:id="450" w:author="Marina Sarmiento" w:date="2017-03-07T14:47:00Z"/>
              <w:sz w:val="20"/>
            </w:rPr>
          </w:rPrChange>
        </w:rPr>
        <w:pPrChange w:id="451" w:author="Marina Sarmiento" w:date="2017-03-07T14:57:00Z">
          <w:pPr>
            <w:pStyle w:val="Ttulo1"/>
          </w:pPr>
        </w:pPrChange>
      </w:pPr>
      <w:ins w:id="452" w:author="Marina Sarmiento" w:date="2017-03-07T14:57:00Z">
        <w:r w:rsidRPr="000B0881">
          <w:rPr>
            <w:rPrChange w:id="453" w:author="Marina Sarmiento" w:date="2017-03-07T15:00:00Z">
              <w:rPr>
                <w:sz w:val="20"/>
              </w:rPr>
            </w:rPrChange>
          </w:rPr>
          <w:t xml:space="preserve"> </w:t>
        </w:r>
      </w:ins>
      <w:ins w:id="454" w:author="Marina Sarmiento" w:date="2017-03-07T14:58:00Z">
        <w:r w:rsidR="000B0881" w:rsidRPr="000B0881">
          <w:rPr>
            <w:rPrChange w:id="455" w:author="Marina Sarmiento" w:date="2017-03-07T15:00:00Z">
              <w:rPr>
                <w:sz w:val="20"/>
              </w:rPr>
            </w:rPrChange>
          </w:rPr>
          <w:t xml:space="preserve">Se tratará a cada conjunto de </w:t>
        </w:r>
      </w:ins>
      <w:ins w:id="456" w:author="Marina Sarmiento" w:date="2017-03-07T15:02:00Z">
        <w:r w:rsidR="000B0881" w:rsidRPr="000B0881">
          <w:rPr>
            <w:rPrChange w:id="457" w:author="Marina Sarmiento" w:date="2017-03-07T15:00:00Z">
              <w:rPr/>
            </w:rPrChange>
          </w:rPr>
          <w:t>pablaras</w:t>
        </w:r>
      </w:ins>
      <w:ins w:id="458" w:author="Marina Sarmiento" w:date="2017-03-07T14:58:00Z">
        <w:r w:rsidR="000B0881" w:rsidRPr="000B0881">
          <w:rPr>
            <w:rPrChange w:id="459" w:author="Marina Sarmiento" w:date="2017-03-07T15:00:00Z">
              <w:rPr>
                <w:sz w:val="20"/>
              </w:rPr>
            </w:rPrChange>
          </w:rPr>
          <w:t xml:space="preserve"> homófonas de forma independiente, esto es que para calcular las probabilidades sólo se tendr</w:t>
        </w:r>
      </w:ins>
      <w:ins w:id="460" w:author="Marina Sarmiento" w:date="2017-03-07T14:59:00Z">
        <w:r w:rsidR="000B0881" w:rsidRPr="000B0881">
          <w:rPr>
            <w:rPrChange w:id="461" w:author="Marina Sarmiento" w:date="2017-03-07T15:00:00Z">
              <w:rPr>
                <w:sz w:val="20"/>
              </w:rPr>
            </w:rPrChange>
          </w:rPr>
          <w:t xml:space="preserve">án en cuenta las palabras </w:t>
        </w:r>
        <w:r w:rsidR="000B0881" w:rsidRPr="000B0881">
          <w:rPr>
            <w:rPrChange w:id="462" w:author="Marina Sarmiento" w:date="2017-03-07T15:00:00Z">
              <w:rPr/>
            </w:rPrChange>
          </w:rPr>
          <w:t>{h</w:t>
        </w:r>
        <w:r w:rsidR="000B0881" w:rsidRPr="000B0881">
          <w:rPr>
            <w:vertAlign w:val="subscript"/>
            <w:rPrChange w:id="463" w:author="Marina Sarmiento" w:date="2017-03-07T15:00:00Z">
              <w:rPr>
                <w:vertAlign w:val="subscript"/>
              </w:rPr>
            </w:rPrChange>
          </w:rPr>
          <w:t>1</w:t>
        </w:r>
        <w:proofErr w:type="gramStart"/>
        <w:r w:rsidR="000B0881" w:rsidRPr="000B0881">
          <w:rPr>
            <w:rPrChange w:id="464" w:author="Marina Sarmiento" w:date="2017-03-07T15:00:00Z">
              <w:rPr/>
            </w:rPrChange>
          </w:rPr>
          <w:t>,h</w:t>
        </w:r>
        <w:r w:rsidR="000B0881" w:rsidRPr="000B0881">
          <w:rPr>
            <w:vertAlign w:val="subscript"/>
            <w:rPrChange w:id="465" w:author="Marina Sarmiento" w:date="2017-03-07T15:00:00Z">
              <w:rPr>
                <w:vertAlign w:val="subscript"/>
              </w:rPr>
            </w:rPrChange>
          </w:rPr>
          <w:t>2</w:t>
        </w:r>
        <w:r w:rsidR="000B0881" w:rsidRPr="000B0881">
          <w:rPr>
            <w:rPrChange w:id="466" w:author="Marina Sarmiento" w:date="2017-03-07T15:00:00Z">
              <w:rPr/>
            </w:rPrChange>
          </w:rPr>
          <w:t>,h</w:t>
        </w:r>
        <w:r w:rsidR="000B0881" w:rsidRPr="000B0881">
          <w:rPr>
            <w:vertAlign w:val="subscript"/>
            <w:rPrChange w:id="467" w:author="Marina Sarmiento" w:date="2017-03-07T15:00:00Z">
              <w:rPr>
                <w:vertAlign w:val="subscript"/>
              </w:rPr>
            </w:rPrChange>
          </w:rPr>
          <w:t>3</w:t>
        </w:r>
        <w:proofErr w:type="gramEnd"/>
        <w:r w:rsidR="000B0881">
          <w:rPr>
            <w:rPrChange w:id="468" w:author="Marina Sarmiento" w:date="2017-03-07T15:00:00Z">
              <w:rPr/>
            </w:rPrChange>
          </w:rPr>
          <w:t xml:space="preserve">} del </w:t>
        </w:r>
      </w:ins>
      <w:ins w:id="469" w:author="Marina Sarmiento" w:date="2017-03-07T15:03:00Z">
        <w:r w:rsidR="000B0881">
          <w:t xml:space="preserve">mismo </w:t>
        </w:r>
      </w:ins>
      <w:ins w:id="470" w:author="Marina Sarmiento" w:date="2017-03-07T14:59:00Z">
        <w:r w:rsidR="000B0881">
          <w:rPr>
            <w:rPrChange w:id="471" w:author="Marina Sarmiento" w:date="2017-03-07T15:00:00Z">
              <w:rPr/>
            </w:rPrChange>
          </w:rPr>
          <w:t xml:space="preserve">conjunto </w:t>
        </w:r>
      </w:ins>
      <w:ins w:id="472" w:author="Marina Sarmiento" w:date="2017-03-07T15:03:00Z">
        <w:r w:rsidR="000B0881">
          <w:t>C</w:t>
        </w:r>
      </w:ins>
    </w:p>
    <w:p w:rsidR="004C0114" w:rsidRPr="000B0881" w:rsidRDefault="004C0114" w:rsidP="004C0114">
      <w:pPr>
        <w:ind w:left="708"/>
        <w:rPr>
          <w:ins w:id="473" w:author="Marina Sarmiento" w:date="2017-03-07T13:11:00Z"/>
          <w:rPrChange w:id="474" w:author="Marina Sarmiento" w:date="2017-03-07T15:00:00Z">
            <w:rPr>
              <w:ins w:id="475" w:author="Marina Sarmiento" w:date="2017-03-07T13:11:00Z"/>
            </w:rPr>
          </w:rPrChange>
        </w:rPr>
        <w:pPrChange w:id="476" w:author="Marina Sarmiento" w:date="2017-03-07T14:47:00Z">
          <w:pPr>
            <w:pStyle w:val="Ttulo1"/>
          </w:pPr>
        </w:pPrChange>
      </w:pPr>
      <w:ins w:id="477" w:author="Marina Sarmiento" w:date="2017-03-07T14:47:00Z">
        <w:r w:rsidRPr="000B0881">
          <w:rPr>
            <w:rPrChange w:id="478" w:author="Marina Sarmiento" w:date="2017-03-07T15:00:00Z">
              <w:rPr>
                <w:sz w:val="20"/>
              </w:rPr>
            </w:rPrChange>
          </w:rPr>
          <w:t xml:space="preserve">Hay que contemplar la posibilidad de que se nos presente algún caso donde </w:t>
        </w:r>
      </w:ins>
      <w:ins w:id="479" w:author="Marina Sarmiento" w:date="2017-03-07T14:48:00Z">
        <w:r w:rsidRPr="000B0881">
          <w:rPr>
            <w:rPrChange w:id="480" w:author="Marina Sarmiento" w:date="2017-03-07T15:00:00Z">
              <w:rPr>
                <w:sz w:val="20"/>
              </w:rPr>
            </w:rPrChange>
          </w:rPr>
          <w:t>P(X1/h</w:t>
        </w:r>
        <w:r w:rsidRPr="000B0881">
          <w:rPr>
            <w:vertAlign w:val="subscript"/>
            <w:rPrChange w:id="481" w:author="Marina Sarmiento" w:date="2017-03-07T15:00:00Z">
              <w:rPr>
                <w:sz w:val="20"/>
                <w:vertAlign w:val="subscript"/>
              </w:rPr>
            </w:rPrChange>
          </w:rPr>
          <w:t>i</w:t>
        </w:r>
        <w:r w:rsidRPr="000B0881">
          <w:rPr>
            <w:rPrChange w:id="482" w:author="Marina Sarmiento" w:date="2017-03-07T15:00:00Z">
              <w:rPr>
                <w:sz w:val="20"/>
              </w:rPr>
            </w:rPrChange>
          </w:rPr>
          <w:t xml:space="preserve">) </w:t>
        </w:r>
        <w:proofErr w:type="spellStart"/>
        <w:r w:rsidRPr="000B0881">
          <w:rPr>
            <w:rPrChange w:id="483" w:author="Marina Sarmiento" w:date="2017-03-07T15:00:00Z">
              <w:rPr>
                <w:sz w:val="20"/>
              </w:rPr>
            </w:rPrChange>
          </w:rPr>
          <w:t>ó</w:t>
        </w:r>
        <w:proofErr w:type="spellEnd"/>
        <w:r w:rsidRPr="000B0881">
          <w:rPr>
            <w:rPrChange w:id="484" w:author="Marina Sarmiento" w:date="2017-03-07T15:00:00Z">
              <w:rPr>
                <w:sz w:val="20"/>
              </w:rPr>
            </w:rPrChange>
          </w:rPr>
          <w:t xml:space="preserve"> </w:t>
        </w:r>
        <w:r w:rsidRPr="000B0881">
          <w:rPr>
            <w:rPrChange w:id="485" w:author="Marina Sarmiento" w:date="2017-03-07T15:00:00Z">
              <w:rPr>
                <w:sz w:val="20"/>
              </w:rPr>
            </w:rPrChange>
          </w:rPr>
          <w:t>P(X2/h</w:t>
        </w:r>
        <w:r w:rsidRPr="000B0881">
          <w:rPr>
            <w:vertAlign w:val="subscript"/>
            <w:rPrChange w:id="486" w:author="Marina Sarmiento" w:date="2017-03-07T15:00:00Z">
              <w:rPr>
                <w:sz w:val="20"/>
                <w:vertAlign w:val="subscript"/>
              </w:rPr>
            </w:rPrChange>
          </w:rPr>
          <w:t>i</w:t>
        </w:r>
        <w:r w:rsidRPr="000B0881">
          <w:rPr>
            <w:rPrChange w:id="487" w:author="Marina Sarmiento" w:date="2017-03-07T15:00:00Z">
              <w:rPr>
                <w:sz w:val="20"/>
              </w:rPr>
            </w:rPrChange>
          </w:rPr>
          <w:t xml:space="preserve">)  </w:t>
        </w:r>
      </w:ins>
      <w:ins w:id="488" w:author="Marina Sarmiento" w:date="2017-03-07T14:50:00Z">
        <w:r w:rsidRPr="000B0881">
          <w:rPr>
            <w:rPrChange w:id="489" w:author="Marina Sarmiento" w:date="2017-03-07T15:00:00Z">
              <w:rPr>
                <w:sz w:val="20"/>
              </w:rPr>
            </w:rPrChange>
          </w:rPr>
          <w:t xml:space="preserve">sean igual a 0 debido a que en el </w:t>
        </w:r>
        <w:proofErr w:type="spellStart"/>
        <w:r w:rsidRPr="000B0881">
          <w:rPr>
            <w:rPrChange w:id="490" w:author="Marina Sarmiento" w:date="2017-03-07T15:00:00Z">
              <w:rPr>
                <w:sz w:val="20"/>
              </w:rPr>
            </w:rPrChange>
          </w:rPr>
          <w:t>dataframe</w:t>
        </w:r>
        <w:proofErr w:type="spellEnd"/>
        <w:r w:rsidRPr="000B0881">
          <w:rPr>
            <w:rPrChange w:id="491" w:author="Marina Sarmiento" w:date="2017-03-07T15:00:00Z">
              <w:rPr>
                <w:sz w:val="20"/>
              </w:rPr>
            </w:rPrChange>
          </w:rPr>
          <w:t xml:space="preserve"> generado con el conjunto </w:t>
        </w:r>
      </w:ins>
      <w:ins w:id="492" w:author="Marina Sarmiento" w:date="2017-03-07T15:03:00Z">
        <w:r w:rsidR="000B0881">
          <w:t xml:space="preserve">de </w:t>
        </w:r>
      </w:ins>
      <w:ins w:id="493" w:author="Marina Sarmiento" w:date="2017-03-07T14:51:00Z">
        <w:r w:rsidRPr="000B0881">
          <w:rPr>
            <w:rPrChange w:id="494" w:author="Marina Sarmiento" w:date="2017-03-07T15:00:00Z">
              <w:rPr>
                <w:sz w:val="20"/>
              </w:rPr>
            </w:rPrChange>
          </w:rPr>
          <w:t>entrenamiento</w:t>
        </w:r>
      </w:ins>
      <w:ins w:id="495" w:author="Marina Sarmiento" w:date="2017-03-07T14:50:00Z">
        <w:r w:rsidRPr="000B0881">
          <w:rPr>
            <w:rPrChange w:id="496" w:author="Marina Sarmiento" w:date="2017-03-07T15:00:00Z">
              <w:rPr>
                <w:sz w:val="20"/>
              </w:rPr>
            </w:rPrChange>
          </w:rPr>
          <w:t xml:space="preserve"> no se haya dado el caso</w:t>
        </w:r>
      </w:ins>
      <w:ins w:id="497" w:author="Marina Sarmiento" w:date="2017-03-07T15:25:00Z">
        <w:r w:rsidR="003558FD" w:rsidRPr="003558FD">
          <w:rPr>
            <w:highlight w:val="yellow"/>
            <w:rPrChange w:id="498" w:author="Marina Sarmiento" w:date="2017-03-07T15:28:00Z">
              <w:rPr/>
            </w:rPrChange>
          </w:rPr>
          <w:t>.</w:t>
        </w:r>
      </w:ins>
      <w:ins w:id="499" w:author="Marina Sarmiento" w:date="2017-03-07T15:03:00Z">
        <w:r w:rsidR="003558FD" w:rsidRPr="003558FD">
          <w:rPr>
            <w:highlight w:val="yellow"/>
            <w:rPrChange w:id="500" w:author="Marina Sarmiento" w:date="2017-03-07T15:28:00Z">
              <w:rPr/>
            </w:rPrChange>
          </w:rPr>
          <w:t xml:space="preserve"> E</w:t>
        </w:r>
        <w:r w:rsidR="000B0881" w:rsidRPr="003558FD">
          <w:rPr>
            <w:highlight w:val="yellow"/>
            <w:rPrChange w:id="501" w:author="Marina Sarmiento" w:date="2017-03-07T15:28:00Z">
              <w:rPr/>
            </w:rPrChange>
          </w:rPr>
          <w:t xml:space="preserve">s por </w:t>
        </w:r>
        <w:r w:rsidR="000B0881" w:rsidRPr="003558FD">
          <w:rPr>
            <w:highlight w:val="yellow"/>
            <w:rPrChange w:id="502" w:author="Marina Sarmiento" w:date="2017-03-07T15:28:00Z">
              <w:rPr/>
            </w:rPrChange>
          </w:rPr>
          <w:lastRenderedPageBreak/>
          <w:t xml:space="preserve">ello que se aplicará </w:t>
        </w:r>
      </w:ins>
      <w:ins w:id="503" w:author="Marina Sarmiento" w:date="2017-03-07T14:50:00Z">
        <w:r w:rsidRPr="003558FD">
          <w:rPr>
            <w:highlight w:val="yellow"/>
            <w:rPrChange w:id="504" w:author="Marina Sarmiento" w:date="2017-03-07T15:28:00Z">
              <w:rPr>
                <w:sz w:val="20"/>
              </w:rPr>
            </w:rPrChange>
          </w:rPr>
          <w:t xml:space="preserve"> </w:t>
        </w:r>
      </w:ins>
      <w:ins w:id="505" w:author="Marina Sarmiento" w:date="2017-03-07T15:26:00Z">
        <w:r w:rsidR="003558FD" w:rsidRPr="003558FD">
          <w:rPr>
            <w:highlight w:val="yellow"/>
            <w:rPrChange w:id="506" w:author="Marina Sarmiento" w:date="2017-03-07T15:28:00Z">
              <w:rPr/>
            </w:rPrChange>
          </w:rPr>
          <w:t>la técnica de descuento de Laplace, esto es que se asume que todos los casos se dan al menos una vez.</w:t>
        </w:r>
      </w:ins>
    </w:p>
    <w:p w:rsidR="00D822EE" w:rsidRPr="000B0881" w:rsidRDefault="00D822EE" w:rsidP="00207377">
      <w:pPr>
        <w:ind w:left="708"/>
        <w:rPr>
          <w:ins w:id="507" w:author="Marina Sarmiento" w:date="2017-03-07T12:57:00Z"/>
          <w:rPrChange w:id="508" w:author="Marina Sarmiento" w:date="2017-03-07T15:00:00Z">
            <w:rPr>
              <w:ins w:id="509" w:author="Marina Sarmiento" w:date="2017-03-07T12:57:00Z"/>
            </w:rPr>
          </w:rPrChange>
        </w:rPr>
        <w:pPrChange w:id="510" w:author="Marina Sarmiento" w:date="2017-03-07T13:01:00Z">
          <w:pPr>
            <w:pStyle w:val="Ttulo1"/>
          </w:pPr>
        </w:pPrChange>
      </w:pPr>
    </w:p>
    <w:p w:rsidR="00686700" w:rsidRDefault="00686700" w:rsidP="00A9247E">
      <w:pPr>
        <w:rPr>
          <w:ins w:id="511" w:author="Marina Sarmiento" w:date="2017-03-07T11:35:00Z"/>
        </w:rPr>
        <w:pPrChange w:id="512" w:author="Marina Sarmiento" w:date="2017-03-07T12:27:00Z">
          <w:pPr>
            <w:pStyle w:val="Ttulo1"/>
          </w:pPr>
        </w:pPrChange>
      </w:pPr>
    </w:p>
    <w:p w:rsidR="0023655D" w:rsidRPr="00686700" w:rsidRDefault="0023655D" w:rsidP="003D40CA">
      <w:pPr>
        <w:rPr>
          <w:ins w:id="513" w:author="Marina Sarmiento" w:date="2017-03-07T11:31:00Z"/>
        </w:rPr>
        <w:pPrChange w:id="514" w:author="Marina Sarmiento" w:date="2017-03-07T11:45:00Z">
          <w:pPr>
            <w:pStyle w:val="Ttulo1"/>
          </w:pPr>
        </w:pPrChange>
      </w:pPr>
    </w:p>
    <w:p w:rsidR="006D6799" w:rsidRDefault="00653E14" w:rsidP="006D6799">
      <w:pPr>
        <w:pStyle w:val="Ttulo1"/>
      </w:pPr>
      <w:r>
        <w:t xml:space="preserve">PASO </w:t>
      </w:r>
      <w:ins w:id="515" w:author="Marina Sarmiento" w:date="2017-03-07T11:31:00Z">
        <w:r w:rsidR="0023655D">
          <w:t>4</w:t>
        </w:r>
      </w:ins>
      <w:del w:id="516" w:author="Marina Sarmiento" w:date="2017-03-07T11:31:00Z">
        <w:r w:rsidDel="0023655D">
          <w:delText>3</w:delText>
        </w:r>
      </w:del>
      <w:r>
        <w:t xml:space="preserve">: </w:t>
      </w:r>
      <w:r w:rsidR="006D6799">
        <w:t>Definir comportamiento si no se encuentran coincidencias</w:t>
      </w:r>
    </w:p>
    <w:p w:rsidR="000F2553" w:rsidRDefault="000F2553" w:rsidP="000F2553">
      <w:r>
        <w:t>La palabra no existe y tampoco enc</w:t>
      </w:r>
      <w:r w:rsidR="00FA4552">
        <w:t xml:space="preserve">uentro candidatas en la lista </w:t>
      </w:r>
      <w:r>
        <w:t xml:space="preserve">¿qué </w:t>
      </w:r>
      <w:r w:rsidR="00FA4552">
        <w:t xml:space="preserve">debe hacer </w:t>
      </w:r>
      <w:r>
        <w:t>el corrector?</w:t>
      </w:r>
    </w:p>
    <w:p w:rsidR="00FA4552" w:rsidRPr="000F2553" w:rsidRDefault="00FA4552" w:rsidP="000F2553"/>
    <w:p w:rsidR="004359BC" w:rsidRDefault="00653E14" w:rsidP="004359BC">
      <w:pPr>
        <w:pStyle w:val="Ttulo1"/>
      </w:pPr>
      <w:r>
        <w:t xml:space="preserve">PASO </w:t>
      </w:r>
      <w:ins w:id="517" w:author="Marina Sarmiento" w:date="2017-03-07T11:31:00Z">
        <w:r w:rsidR="0023655D">
          <w:t>5</w:t>
        </w:r>
      </w:ins>
      <w:del w:id="518" w:author="Marina Sarmiento" w:date="2017-03-07T11:31:00Z">
        <w:r w:rsidDel="0023655D">
          <w:delText>4</w:delText>
        </w:r>
      </w:del>
      <w:r>
        <w:t xml:space="preserve">: </w:t>
      </w:r>
      <w:r w:rsidR="004359BC">
        <w:t>Aprendizaje</w:t>
      </w:r>
      <w:r w:rsidR="006D6799">
        <w:t xml:space="preserve"> del corrector</w:t>
      </w:r>
    </w:p>
    <w:p w:rsidR="00054B5B" w:rsidRDefault="00131238" w:rsidP="00054B5B">
      <w:pPr>
        <w:pStyle w:val="Prrafodelista"/>
        <w:numPr>
          <w:ilvl w:val="0"/>
          <w:numId w:val="4"/>
        </w:numPr>
        <w:spacing w:after="120" w:line="240" w:lineRule="auto"/>
        <w:contextualSpacing w:val="0"/>
      </w:pPr>
      <w:r>
        <w:t>Aprender del usuario</w:t>
      </w:r>
    </w:p>
    <w:p w:rsidR="00131238" w:rsidRDefault="00131238" w:rsidP="00054B5B">
      <w:pPr>
        <w:pStyle w:val="Prrafodelista"/>
        <w:numPr>
          <w:ilvl w:val="0"/>
          <w:numId w:val="4"/>
        </w:numPr>
        <w:spacing w:after="120" w:line="240" w:lineRule="auto"/>
        <w:contextualSpacing w:val="0"/>
      </w:pPr>
      <w:r>
        <w:t>Posibilidad del usuario para añadir nuevos términos a WORDS. Por ejemplo para añadir términos específicos de su sector o ámbito:</w:t>
      </w:r>
    </w:p>
    <w:p w:rsidR="00131238" w:rsidRDefault="00131238" w:rsidP="00054B5B">
      <w:pPr>
        <w:pStyle w:val="Prrafodelista"/>
        <w:numPr>
          <w:ilvl w:val="1"/>
          <w:numId w:val="4"/>
        </w:numPr>
        <w:spacing w:after="0" w:line="240" w:lineRule="auto"/>
        <w:ind w:left="731" w:hanging="357"/>
        <w:contextualSpacing w:val="0"/>
      </w:pPr>
      <w:proofErr w:type="spellStart"/>
      <w:r>
        <w:t>Python</w:t>
      </w:r>
      <w:proofErr w:type="spellEnd"/>
      <w:r>
        <w:t xml:space="preserve"> o </w:t>
      </w:r>
      <w:proofErr w:type="spellStart"/>
      <w:r>
        <w:t>py</w:t>
      </w:r>
      <w:proofErr w:type="spellEnd"/>
      <w:r>
        <w:t>: si el usuario es informático</w:t>
      </w:r>
    </w:p>
    <w:p w:rsidR="00131238" w:rsidRDefault="00131238" w:rsidP="00054B5B">
      <w:pPr>
        <w:pStyle w:val="Prrafodelista"/>
        <w:numPr>
          <w:ilvl w:val="1"/>
          <w:numId w:val="4"/>
        </w:numPr>
        <w:spacing w:after="0" w:line="240" w:lineRule="auto"/>
        <w:ind w:left="731" w:hanging="357"/>
        <w:contextualSpacing w:val="0"/>
      </w:pPr>
      <w:r>
        <w:t>Palabras usadas en regiones específicas: por ejemplo términos cordobeses como pizco, perol…</w:t>
      </w:r>
    </w:p>
    <w:p w:rsidR="00054B5B" w:rsidRDefault="00054B5B" w:rsidP="00054B5B">
      <w:pPr>
        <w:pStyle w:val="Prrafodelista"/>
        <w:spacing w:after="0" w:line="240" w:lineRule="auto"/>
        <w:ind w:left="731"/>
        <w:contextualSpacing w:val="0"/>
      </w:pPr>
    </w:p>
    <w:p w:rsidR="00054B5B" w:rsidRDefault="00131238" w:rsidP="00054B5B">
      <w:pPr>
        <w:pStyle w:val="Prrafodelista"/>
        <w:numPr>
          <w:ilvl w:val="0"/>
          <w:numId w:val="4"/>
        </w:numPr>
        <w:spacing w:after="120" w:line="240" w:lineRule="auto"/>
        <w:contextualSpacing w:val="0"/>
      </w:pPr>
      <w:r>
        <w:t>Prevalece la corrección que haya realizado el usuario</w:t>
      </w:r>
      <w:r w:rsidR="00054B5B">
        <w:t>, siempre se añade a WORDS ¿Tiene sentido dar un peso distinto a las palabras que el usuario haya añadido?</w:t>
      </w:r>
    </w:p>
    <w:p w:rsidR="00054B5B" w:rsidRDefault="00131238" w:rsidP="00054B5B">
      <w:pPr>
        <w:pStyle w:val="Prrafodelista"/>
        <w:numPr>
          <w:ilvl w:val="0"/>
          <w:numId w:val="4"/>
        </w:numPr>
        <w:spacing w:after="120" w:line="240" w:lineRule="auto"/>
        <w:contextualSpacing w:val="0"/>
      </w:pPr>
      <w:r>
        <w:t xml:space="preserve">Posibilidad de eliminar una palabra del diccionario: </w:t>
      </w:r>
      <w:proofErr w:type="spellStart"/>
      <w:r>
        <w:t>blacklist</w:t>
      </w:r>
      <w:proofErr w:type="spellEnd"/>
      <w:r>
        <w:t xml:space="preserve"> o algo </w:t>
      </w:r>
      <w:proofErr w:type="spellStart"/>
      <w:r>
        <w:t>asi</w:t>
      </w:r>
      <w:proofErr w:type="spellEnd"/>
      <w:r>
        <w:t>, para que si vuelvo a entrenar no la vuelva a añadir.</w:t>
      </w:r>
    </w:p>
    <w:p w:rsidR="00131238" w:rsidRDefault="00054B5B" w:rsidP="00054B5B">
      <w:pPr>
        <w:pStyle w:val="Prrafodelista"/>
        <w:numPr>
          <w:ilvl w:val="0"/>
          <w:numId w:val="4"/>
        </w:numPr>
        <w:spacing w:after="120" w:line="240" w:lineRule="auto"/>
        <w:contextualSpacing w:val="0"/>
      </w:pPr>
      <w:r>
        <w:t>Mantener vivo WORDS: a</w:t>
      </w:r>
      <w:r w:rsidR="00131238">
        <w:t xml:space="preserve">ctualización de WORDS con </w:t>
      </w:r>
      <w:r>
        <w:t>cada</w:t>
      </w:r>
      <w:r w:rsidR="00131238">
        <w:t xml:space="preserve"> texto que intr</w:t>
      </w:r>
      <w:r>
        <w:t>oduzca el usuario para corregir</w:t>
      </w:r>
    </w:p>
    <w:p w:rsidR="00131238" w:rsidRPr="006D6799" w:rsidRDefault="00131238" w:rsidP="006D6799"/>
    <w:p w:rsidR="00031D6D" w:rsidRPr="00031D6D" w:rsidRDefault="00031D6D" w:rsidP="00031D6D"/>
    <w:p w:rsidR="000A08BC" w:rsidRDefault="000A08BC" w:rsidP="000A08BC">
      <w:pPr>
        <w:pStyle w:val="Ttulo1"/>
      </w:pPr>
      <w:r>
        <w:t>Estado del arte</w:t>
      </w:r>
    </w:p>
    <w:p w:rsidR="000A08BC" w:rsidRPr="000F2553" w:rsidRDefault="00D81F49" w:rsidP="000F2553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0F2553">
        <w:rPr>
          <w:b/>
          <w:lang w:val="en-US"/>
        </w:rPr>
        <w:t>Ispell</w:t>
      </w:r>
      <w:proofErr w:type="spellEnd"/>
      <w:r w:rsidRPr="000F2553">
        <w:rPr>
          <w:lang w:val="en-US"/>
        </w:rPr>
        <w:t xml:space="preserve">: </w:t>
      </w:r>
      <w:r w:rsidR="00C72BCC">
        <w:fldChar w:fldCharType="begin"/>
      </w:r>
      <w:r w:rsidR="00C72BCC" w:rsidRPr="009F1D93">
        <w:rPr>
          <w:lang w:val="en-US"/>
          <w:rPrChange w:id="519" w:author="Inmaculada Perea Fernández" w:date="2017-03-06T21:15:00Z">
            <w:rPr/>
          </w:rPrChange>
        </w:rPr>
        <w:instrText xml:space="preserve"> HYPERLINK "https://www.cs.hmc.edu/~geoff/ispell.html" </w:instrText>
      </w:r>
      <w:r w:rsidR="00C72BCC">
        <w:fldChar w:fldCharType="separate"/>
      </w:r>
      <w:r w:rsidR="000A08BC" w:rsidRPr="000F2553">
        <w:rPr>
          <w:rStyle w:val="Hipervnculo"/>
          <w:lang w:val="en-US"/>
        </w:rPr>
        <w:t>https://www.cs.hmc.edu/~geoff/ispell.html</w:t>
      </w:r>
      <w:r w:rsidR="00C72BCC">
        <w:rPr>
          <w:rStyle w:val="Hipervnculo"/>
          <w:lang w:val="en-US"/>
        </w:rPr>
        <w:fldChar w:fldCharType="end"/>
      </w:r>
    </w:p>
    <w:p w:rsidR="00B21FC3" w:rsidRPr="000F2553" w:rsidRDefault="00D81F49" w:rsidP="000F2553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0F2553">
        <w:rPr>
          <w:b/>
          <w:lang w:val="en-US"/>
        </w:rPr>
        <w:t>Aspell</w:t>
      </w:r>
      <w:proofErr w:type="spellEnd"/>
      <w:r w:rsidRPr="000F2553">
        <w:rPr>
          <w:lang w:val="en-US"/>
        </w:rPr>
        <w:t xml:space="preserve">: </w:t>
      </w:r>
      <w:hyperlink r:id="rId13" w:history="1">
        <w:r w:rsidR="000A08BC" w:rsidRPr="000F2553">
          <w:rPr>
            <w:rStyle w:val="Hipervnculo"/>
            <w:lang w:val="en-US"/>
          </w:rPr>
          <w:t>http://aspell.net/</w:t>
        </w:r>
      </w:hyperlink>
    </w:p>
    <w:p w:rsidR="00970E73" w:rsidRPr="000F2553" w:rsidRDefault="00D81F49" w:rsidP="000F2553">
      <w:pPr>
        <w:pStyle w:val="Prrafodelista"/>
        <w:numPr>
          <w:ilvl w:val="0"/>
          <w:numId w:val="5"/>
        </w:numPr>
        <w:rPr>
          <w:lang w:val="en-US"/>
        </w:rPr>
      </w:pPr>
      <w:r w:rsidRPr="000F2553">
        <w:rPr>
          <w:b/>
          <w:lang w:val="en-US"/>
        </w:rPr>
        <w:t>Language tool</w:t>
      </w:r>
      <w:r w:rsidRPr="000F2553">
        <w:rPr>
          <w:lang w:val="en-US"/>
        </w:rPr>
        <w:t xml:space="preserve">: </w:t>
      </w:r>
      <w:r w:rsidR="00426CC0">
        <w:fldChar w:fldCharType="begin"/>
      </w:r>
      <w:r w:rsidR="00426CC0" w:rsidRPr="0025452A">
        <w:rPr>
          <w:lang w:val="en-US"/>
          <w:rPrChange w:id="520" w:author="Inmaculada Perea Fernández" w:date="2017-03-05T10:26:00Z">
            <w:rPr/>
          </w:rPrChange>
        </w:rPr>
        <w:instrText xml:space="preserve"> HYPERLINK "http://www.languagetool.org/" </w:instrText>
      </w:r>
      <w:r w:rsidR="00426CC0">
        <w:fldChar w:fldCharType="separate"/>
      </w:r>
      <w:r w:rsidRPr="000F2553">
        <w:rPr>
          <w:rStyle w:val="Hipervnculo"/>
          <w:lang w:val="en-US"/>
        </w:rPr>
        <w:t>http://www.languagetool.org/</w:t>
      </w:r>
      <w:r w:rsidR="00426CC0">
        <w:rPr>
          <w:rStyle w:val="Hipervnculo"/>
          <w:lang w:val="en-US"/>
        </w:rPr>
        <w:fldChar w:fldCharType="end"/>
      </w:r>
    </w:p>
    <w:p w:rsidR="000A08BC" w:rsidRDefault="00456239" w:rsidP="000F2553">
      <w:pPr>
        <w:pStyle w:val="Prrafodelista"/>
        <w:numPr>
          <w:ilvl w:val="0"/>
          <w:numId w:val="5"/>
        </w:numPr>
        <w:rPr>
          <w:lang w:val="en-US"/>
        </w:rPr>
      </w:pPr>
      <w:r w:rsidRPr="000F2553">
        <w:rPr>
          <w:b/>
          <w:lang w:val="en-US"/>
        </w:rPr>
        <w:t>Microsoft Word</w:t>
      </w:r>
      <w:r w:rsidRPr="000F2553">
        <w:rPr>
          <w:lang w:val="en-US"/>
        </w:rPr>
        <w:t xml:space="preserve">: </w:t>
      </w:r>
      <w:r w:rsidR="00426CC0">
        <w:fldChar w:fldCharType="begin"/>
      </w:r>
      <w:r w:rsidR="00426CC0" w:rsidRPr="0025452A">
        <w:rPr>
          <w:lang w:val="en-US"/>
          <w:rPrChange w:id="521" w:author="Inmaculada Perea Fernández" w:date="2017-03-05T10:26:00Z">
            <w:rPr/>
          </w:rPrChange>
        </w:rPr>
        <w:instrText xml:space="preserve"> HYPERLINK "http://office.microsoft.com/es-es/word/?CTT=97" </w:instrText>
      </w:r>
      <w:r w:rsidR="00426CC0">
        <w:fldChar w:fldCharType="separate"/>
      </w:r>
      <w:r w:rsidR="00970E73" w:rsidRPr="000F2553">
        <w:rPr>
          <w:rStyle w:val="Hipervnculo"/>
          <w:lang w:val="en-US"/>
        </w:rPr>
        <w:t>http://office.microsoft.com/es-es/word/?CTT=97</w:t>
      </w:r>
      <w:r w:rsidR="00426CC0">
        <w:rPr>
          <w:rStyle w:val="Hipervnculo"/>
          <w:lang w:val="en-US"/>
        </w:rPr>
        <w:fldChar w:fldCharType="end"/>
      </w:r>
    </w:p>
    <w:p w:rsidR="000F2553" w:rsidRDefault="000F2553" w:rsidP="000F2553">
      <w:pPr>
        <w:pStyle w:val="Prrafodelista"/>
        <w:numPr>
          <w:ilvl w:val="0"/>
          <w:numId w:val="5"/>
        </w:numPr>
        <w:rPr>
          <w:ins w:id="522" w:author="Inmaculada Perea Fernández" w:date="2017-03-05T10:47:00Z"/>
          <w:b/>
          <w:lang w:val="en-US"/>
        </w:rPr>
      </w:pPr>
      <w:r w:rsidRPr="000F2553">
        <w:rPr>
          <w:b/>
          <w:lang w:val="en-US"/>
        </w:rPr>
        <w:t>Google</w:t>
      </w:r>
    </w:p>
    <w:p w:rsidR="007D05EB" w:rsidRDefault="007D05EB">
      <w:pPr>
        <w:rPr>
          <w:ins w:id="523" w:author="Inmaculada Perea Fernández" w:date="2017-03-05T10:47:00Z"/>
          <w:b/>
          <w:lang w:val="en-US"/>
        </w:rPr>
        <w:pPrChange w:id="524" w:author="Inmaculada Perea Fernández" w:date="2017-03-05T10:47:00Z">
          <w:pPr>
            <w:pStyle w:val="Prrafodelista"/>
            <w:numPr>
              <w:numId w:val="5"/>
            </w:numPr>
            <w:ind w:left="1068" w:hanging="360"/>
          </w:pPr>
        </w:pPrChange>
      </w:pPr>
    </w:p>
    <w:p w:rsidR="007D05EB" w:rsidRPr="007D05EB" w:rsidRDefault="007D05EB">
      <w:pPr>
        <w:rPr>
          <w:b/>
          <w:lang w:val="en-US"/>
          <w:rPrChange w:id="525" w:author="Inmaculada Perea Fernández" w:date="2017-03-05T10:47:00Z">
            <w:rPr>
              <w:lang w:val="en-US"/>
            </w:rPr>
          </w:rPrChange>
        </w:rPr>
        <w:pPrChange w:id="526" w:author="Inmaculada Perea Fernández" w:date="2017-03-05T10:47:00Z">
          <w:pPr>
            <w:pStyle w:val="Prrafodelista"/>
            <w:numPr>
              <w:numId w:val="5"/>
            </w:numPr>
            <w:ind w:left="1068" w:hanging="360"/>
          </w:pPr>
        </w:pPrChange>
      </w:pPr>
      <w:ins w:id="527" w:author="Inmaculada Perea Fernández" w:date="2017-03-05T10:47:00Z">
        <w:r w:rsidRPr="007D05EB">
          <w:rPr>
            <w:b/>
            <w:lang w:val="en-US"/>
          </w:rPr>
          <w:t>http://www.datsi.fi.upm.es/~coes/interactivo/palabra.cgi</w:t>
        </w:r>
      </w:ins>
    </w:p>
    <w:p w:rsidR="000F2553" w:rsidRDefault="000F2553" w:rsidP="000F2553">
      <w:pPr>
        <w:pStyle w:val="Ttulo1"/>
      </w:pPr>
      <w:r>
        <w:t>Otras posibles mejoras</w:t>
      </w:r>
    </w:p>
    <w:p w:rsidR="000F2553" w:rsidRDefault="000F2553" w:rsidP="000F2553">
      <w:pPr>
        <w:pStyle w:val="Prrafodelista"/>
        <w:numPr>
          <w:ilvl w:val="0"/>
          <w:numId w:val="6"/>
        </w:numPr>
      </w:pPr>
      <w:r>
        <w:t>Integrar con el detector de lenguaje del primer ejercicio</w:t>
      </w:r>
    </w:p>
    <w:p w:rsidR="00373C99" w:rsidRDefault="00373C99" w:rsidP="000F2553">
      <w:pPr>
        <w:pStyle w:val="Prrafodelista"/>
        <w:numPr>
          <w:ilvl w:val="0"/>
          <w:numId w:val="6"/>
        </w:numPr>
        <w:rPr>
          <w:ins w:id="528" w:author="Inmaculada Perea Fernández" w:date="2017-03-05T10:26:00Z"/>
        </w:rPr>
      </w:pPr>
      <w:r>
        <w:t>Añadir nuevos idiomas</w:t>
      </w:r>
    </w:p>
    <w:p w:rsidR="0025452A" w:rsidRDefault="0025452A" w:rsidP="000F2553">
      <w:pPr>
        <w:pStyle w:val="Prrafodelista"/>
        <w:numPr>
          <w:ilvl w:val="0"/>
          <w:numId w:val="6"/>
        </w:numPr>
      </w:pPr>
      <w:ins w:id="529" w:author="Inmaculada Perea Fernández" w:date="2017-03-05T10:26:00Z">
        <w:r>
          <w:t>Tienen más peso los cambios de teclas próximas a la palabra que quiero corregir</w:t>
        </w:r>
      </w:ins>
    </w:p>
    <w:p w:rsidR="00970E73" w:rsidRPr="000F2553" w:rsidRDefault="00970E73"/>
    <w:p w:rsidR="000A08BC" w:rsidRDefault="000A08BC"/>
    <w:p w:rsidR="00501F9E" w:rsidRDefault="00501F9E" w:rsidP="00501F9E">
      <w:pPr>
        <w:pStyle w:val="Ttulo1"/>
      </w:pPr>
      <w:r>
        <w:t>Referencias</w:t>
      </w:r>
    </w:p>
    <w:p w:rsidR="00065A9E" w:rsidRDefault="000611F9" w:rsidP="00373C99">
      <w:pPr>
        <w:pStyle w:val="Prrafodelista"/>
        <w:numPr>
          <w:ilvl w:val="0"/>
          <w:numId w:val="7"/>
        </w:numPr>
      </w:pPr>
      <w:hyperlink r:id="rId14" w:history="1">
        <w:r w:rsidR="00065A9E" w:rsidRPr="00F871DA">
          <w:rPr>
            <w:rStyle w:val="Hipervnculo"/>
          </w:rPr>
          <w:t>http://norvig.com/spell-correct.html</w:t>
        </w:r>
      </w:hyperlink>
    </w:p>
    <w:p w:rsidR="00B2487C" w:rsidRDefault="000611F9" w:rsidP="00696D5D">
      <w:pPr>
        <w:pStyle w:val="Prrafodelista"/>
        <w:numPr>
          <w:ilvl w:val="0"/>
          <w:numId w:val="7"/>
        </w:numPr>
      </w:pPr>
      <w:hyperlink r:id="rId15" w:history="1">
        <w:r w:rsidR="00501F9E" w:rsidRPr="0098767D">
          <w:rPr>
            <w:rStyle w:val="Hipervnculo"/>
          </w:rPr>
          <w:t>http://liceu.uab.cat/~joaquim/language_technology/NLP/PLN_aplicaciones.html</w:t>
        </w:r>
      </w:hyperlink>
    </w:p>
    <w:p w:rsidR="000A08BC" w:rsidRDefault="000A08BC"/>
    <w:sectPr w:rsidR="000A08BC" w:rsidSect="00E07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7AD"/>
    <w:multiLevelType w:val="hybridMultilevel"/>
    <w:tmpl w:val="A0BCDFAA"/>
    <w:lvl w:ilvl="0" w:tplc="9F0C258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F52967"/>
    <w:multiLevelType w:val="hybridMultilevel"/>
    <w:tmpl w:val="2E5E3F7C"/>
    <w:lvl w:ilvl="0" w:tplc="9F0C258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1130C"/>
    <w:multiLevelType w:val="hybridMultilevel"/>
    <w:tmpl w:val="DF765D7E"/>
    <w:lvl w:ilvl="0" w:tplc="9F0C258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F3DFB"/>
    <w:multiLevelType w:val="hybridMultilevel"/>
    <w:tmpl w:val="E19CDD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6561B"/>
    <w:multiLevelType w:val="hybridMultilevel"/>
    <w:tmpl w:val="11ECD75A"/>
    <w:lvl w:ilvl="0" w:tplc="9F0C258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770A9"/>
    <w:multiLevelType w:val="hybridMultilevel"/>
    <w:tmpl w:val="AFB4282C"/>
    <w:lvl w:ilvl="0" w:tplc="9F0C258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C037A"/>
    <w:multiLevelType w:val="hybridMultilevel"/>
    <w:tmpl w:val="26E45902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1CBA311B"/>
    <w:multiLevelType w:val="hybridMultilevel"/>
    <w:tmpl w:val="BAD03F54"/>
    <w:lvl w:ilvl="0" w:tplc="9F0C25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E62E9"/>
    <w:multiLevelType w:val="hybridMultilevel"/>
    <w:tmpl w:val="816ED7F2"/>
    <w:lvl w:ilvl="0" w:tplc="9F0C2580">
      <w:start w:val="4"/>
      <w:numFmt w:val="bullet"/>
      <w:lvlText w:val="-"/>
      <w:lvlJc w:val="left"/>
      <w:pPr>
        <w:ind w:left="1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7FA53F0"/>
    <w:multiLevelType w:val="hybridMultilevel"/>
    <w:tmpl w:val="AC9A0D3C"/>
    <w:lvl w:ilvl="0" w:tplc="9F0C258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>
    <w:nsid w:val="2D085627"/>
    <w:multiLevelType w:val="hybridMultilevel"/>
    <w:tmpl w:val="B5143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16B57"/>
    <w:multiLevelType w:val="hybridMultilevel"/>
    <w:tmpl w:val="507AB75C"/>
    <w:lvl w:ilvl="0" w:tplc="9F0C258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14FA8"/>
    <w:multiLevelType w:val="hybridMultilevel"/>
    <w:tmpl w:val="063A48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maculada Perea Fernández">
    <w15:presenceInfo w15:providerId="AD" w15:userId="S-1-5-21-1485405084-1546518020-4108744313-51290"/>
  </w15:person>
  <w15:person w15:author="Marina Sarmiento">
    <w15:presenceInfo w15:providerId="None" w15:userId="Marina Sarmien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AA"/>
    <w:rsid w:val="00000B1D"/>
    <w:rsid w:val="00031D6D"/>
    <w:rsid w:val="00054B5B"/>
    <w:rsid w:val="000611F9"/>
    <w:rsid w:val="00065A9E"/>
    <w:rsid w:val="00066BA3"/>
    <w:rsid w:val="000A08BC"/>
    <w:rsid w:val="000B0881"/>
    <w:rsid w:val="000F2553"/>
    <w:rsid w:val="00111D52"/>
    <w:rsid w:val="00131238"/>
    <w:rsid w:val="00131827"/>
    <w:rsid w:val="001F1B99"/>
    <w:rsid w:val="00207377"/>
    <w:rsid w:val="0023655D"/>
    <w:rsid w:val="0025452A"/>
    <w:rsid w:val="0028090D"/>
    <w:rsid w:val="00290BEA"/>
    <w:rsid w:val="003033A9"/>
    <w:rsid w:val="003558FD"/>
    <w:rsid w:val="00370320"/>
    <w:rsid w:val="00373C99"/>
    <w:rsid w:val="003D40CA"/>
    <w:rsid w:val="00426CC0"/>
    <w:rsid w:val="004359BC"/>
    <w:rsid w:val="00456239"/>
    <w:rsid w:val="004C0114"/>
    <w:rsid w:val="004F2903"/>
    <w:rsid w:val="00501F9E"/>
    <w:rsid w:val="00640976"/>
    <w:rsid w:val="0064278F"/>
    <w:rsid w:val="00653E14"/>
    <w:rsid w:val="00686700"/>
    <w:rsid w:val="00696D5D"/>
    <w:rsid w:val="006D6799"/>
    <w:rsid w:val="00712E38"/>
    <w:rsid w:val="007D05EB"/>
    <w:rsid w:val="008C3B1E"/>
    <w:rsid w:val="00914FEF"/>
    <w:rsid w:val="009704B2"/>
    <w:rsid w:val="00970E73"/>
    <w:rsid w:val="009F1D93"/>
    <w:rsid w:val="00A86A4A"/>
    <w:rsid w:val="00A9247E"/>
    <w:rsid w:val="00B11973"/>
    <w:rsid w:val="00B21FC3"/>
    <w:rsid w:val="00B2487C"/>
    <w:rsid w:val="00B6636A"/>
    <w:rsid w:val="00B924AA"/>
    <w:rsid w:val="00BD599A"/>
    <w:rsid w:val="00C33D8E"/>
    <w:rsid w:val="00C72BCC"/>
    <w:rsid w:val="00CB74BB"/>
    <w:rsid w:val="00D81F49"/>
    <w:rsid w:val="00D822EE"/>
    <w:rsid w:val="00E077E7"/>
    <w:rsid w:val="00E138EA"/>
    <w:rsid w:val="00E31DB2"/>
    <w:rsid w:val="00E73846"/>
    <w:rsid w:val="00EE4C46"/>
    <w:rsid w:val="00F322D6"/>
    <w:rsid w:val="00FA4552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EDFDB-FC0D-4097-91DC-7C752500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7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4A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0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7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31D6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359BC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spell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ae.es/diccionario-panhispanico-de-dudas/apendices/simbolos-alfabetizables" TargetMode="External"/><Relationship Id="rId12" Type="http://schemas.openxmlformats.org/officeDocument/2006/relationships/hyperlink" Target="https://es.wikipedia.org/wiki/Wikipedia:Lista_de_errores_ortogr%C3%A1ficos_comunes/M%C3%A1quinas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ae.es/diccionario-panhispanico-de-dudas/apendices/abreviaturas" TargetMode="External"/><Relationship Id="rId11" Type="http://schemas.openxmlformats.org/officeDocument/2006/relationships/hyperlink" Target="http://dle.rae.es/srv/fetch?w=ver%C3%A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ceu.uab.cat/~joaquim/language_technology/NLP/PLN_aplicaciones.html" TargetMode="External"/><Relationship Id="rId10" Type="http://schemas.openxmlformats.org/officeDocument/2006/relationships/hyperlink" Target="https://github.com/Telematica/RAE-Scrap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p25/RAE-API" TargetMode="External"/><Relationship Id="rId14" Type="http://schemas.openxmlformats.org/officeDocument/2006/relationships/hyperlink" Target="http://norvig.com/spell-corr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83386-8357-4E63-A496-2DEBDCA3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1478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Perea Fernández</dc:creator>
  <cp:keywords/>
  <dc:description/>
  <cp:lastModifiedBy>Marina Sarmiento</cp:lastModifiedBy>
  <cp:revision>6</cp:revision>
  <dcterms:created xsi:type="dcterms:W3CDTF">2017-03-07T09:32:00Z</dcterms:created>
  <dcterms:modified xsi:type="dcterms:W3CDTF">2017-03-07T14:54:00Z</dcterms:modified>
</cp:coreProperties>
</file>